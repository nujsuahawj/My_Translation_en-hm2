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768"/>
        <w:gridCol w:w="4819"/>
        <w:gridCol w:w="6849"/>
      </w:tblGrid>
      <w:tr w:rsidR="004469F5" w14:paraId="26A02148" w14:textId="77777777">
        <w:tc>
          <w:tcPr>
            <w:tcW w:w="0" w:type="auto"/>
            <w:shd w:val="clear" w:color="auto" w:fill="8DB3E2"/>
          </w:tcPr>
          <w:p w14:paraId="2AAEC707" w14:textId="77777777" w:rsidR="005F5810" w:rsidRDefault="00000000">
            <w:r>
              <w:t>Segment ID</w:t>
            </w:r>
          </w:p>
        </w:tc>
        <w:tc>
          <w:tcPr>
            <w:tcW w:w="0" w:type="auto"/>
            <w:shd w:val="clear" w:color="auto" w:fill="8DB3E2"/>
          </w:tcPr>
          <w:p w14:paraId="0E162B04" w14:textId="77777777" w:rsidR="005F5810" w:rsidRDefault="00000000">
            <w:r>
              <w:t>Segment status</w:t>
            </w:r>
          </w:p>
        </w:tc>
        <w:tc>
          <w:tcPr>
            <w:tcW w:w="0" w:type="auto"/>
            <w:shd w:val="clear" w:color="auto" w:fill="8DB3E2"/>
          </w:tcPr>
          <w:p w14:paraId="037CF945" w14:textId="77777777" w:rsidR="005F5810" w:rsidRDefault="00000000">
            <w:r>
              <w:t>Source segment</w:t>
            </w:r>
          </w:p>
        </w:tc>
        <w:tc>
          <w:tcPr>
            <w:tcW w:w="0" w:type="auto"/>
            <w:shd w:val="clear" w:color="auto" w:fill="8DB3E2"/>
          </w:tcPr>
          <w:p w14:paraId="6C73841C" w14:textId="77777777" w:rsidR="005F5810" w:rsidRDefault="00000000">
            <w:r>
              <w:t>Target segment</w:t>
            </w:r>
          </w:p>
        </w:tc>
      </w:tr>
      <w:tr w:rsidR="004469F5" w14:paraId="7C850D9B" w14:textId="77777777">
        <w:tc>
          <w:tcPr>
            <w:tcW w:w="0" w:type="auto"/>
            <w:shd w:val="clear" w:color="auto" w:fill="FFFFFF"/>
          </w:tcPr>
          <w:p w14:paraId="68298B6A" w14:textId="77777777" w:rsidR="005F5810" w:rsidRDefault="00000000">
            <w:r>
              <w:rPr>
                <w:rStyle w:val="SegmentID"/>
              </w:rPr>
              <w:t>1</w:t>
            </w:r>
            <w:r>
              <w:rPr>
                <w:rStyle w:val="TransUnitID"/>
              </w:rPr>
              <w:t>12c2b6f2-d049-4065-aee6-696b5cc84326</w:t>
            </w:r>
          </w:p>
        </w:tc>
        <w:tc>
          <w:tcPr>
            <w:tcW w:w="0" w:type="auto"/>
            <w:shd w:val="clear" w:color="auto" w:fill="FFFFFF"/>
          </w:tcPr>
          <w:p w14:paraId="1CD64D8F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46A1793" w14:textId="77777777" w:rsidR="005F5810" w:rsidRDefault="00000000">
            <w:r>
              <w:t>COMMUNITY BEHAVIORAL HEALTH CENTERS (CBHC)</w:t>
            </w:r>
          </w:p>
        </w:tc>
        <w:tc>
          <w:tcPr>
            <w:tcW w:w="0" w:type="auto"/>
            <w:shd w:val="clear" w:color="auto" w:fill="FFFFFF"/>
          </w:tcPr>
          <w:p w14:paraId="55175E2F" w14:textId="3702C76B" w:rsidR="005F5810" w:rsidRPr="003A6402" w:rsidRDefault="003A6402">
            <w:pPr>
              <w:rPr>
                <w:rPrChange w:id="0" w:author="nousua sainther" w:date="2023-12-30T18:56:00Z">
                  <w:rPr>
                    <w:lang/>
                  </w:rPr>
                </w:rPrChange>
              </w:rPr>
            </w:pPr>
            <w:ins w:id="1" w:author="nousua sainther" w:date="2023-12-30T18:57:00Z">
              <w:r>
                <w:t xml:space="preserve">LUB TSEV KHO MOB </w:t>
              </w:r>
            </w:ins>
            <w:ins w:id="2" w:author="nousua sainther" w:date="2023-12-30T18:56:00Z">
              <w:r>
                <w:t>COMMUNITY BEHAVIORAL</w:t>
              </w:r>
            </w:ins>
            <w:ins w:id="3" w:author="nousua sainther" w:date="2023-12-30T18:57:00Z">
              <w:r>
                <w:t xml:space="preserve"> (CBHC)</w:t>
              </w:r>
            </w:ins>
          </w:p>
        </w:tc>
      </w:tr>
      <w:tr w:rsidR="004469F5" w14:paraId="6290F0AC" w14:textId="77777777">
        <w:tc>
          <w:tcPr>
            <w:tcW w:w="0" w:type="auto"/>
            <w:shd w:val="clear" w:color="auto" w:fill="F5DEB3"/>
          </w:tcPr>
          <w:p w14:paraId="17680007" w14:textId="77777777" w:rsidR="005F5810" w:rsidRDefault="00000000">
            <w:r>
              <w:rPr>
                <w:rStyle w:val="SegmentID"/>
              </w:rPr>
              <w:t>2</w:t>
            </w:r>
            <w:r>
              <w:rPr>
                <w:rStyle w:val="TransUnitID"/>
              </w:rPr>
              <w:t>8399cf35-af01-4dc1-a1b0-1edf62dde984</w:t>
            </w:r>
          </w:p>
        </w:tc>
        <w:tc>
          <w:tcPr>
            <w:tcW w:w="0" w:type="auto"/>
            <w:shd w:val="clear" w:color="auto" w:fill="F5DEB3"/>
          </w:tcPr>
          <w:p w14:paraId="0BD5C4D1" w14:textId="77777777" w:rsidR="005F5810" w:rsidRDefault="00000000">
            <w:r>
              <w:t>Draft (77%)</w:t>
            </w:r>
          </w:p>
        </w:tc>
        <w:tc>
          <w:tcPr>
            <w:tcW w:w="0" w:type="auto"/>
            <w:shd w:val="clear" w:color="auto" w:fill="F5DEB3"/>
          </w:tcPr>
          <w:p w14:paraId="22EC4937" w14:textId="77777777" w:rsidR="005F5810" w:rsidRDefault="00000000">
            <w:r>
              <w:t>YOUTH PTSD TREATMENT</w:t>
            </w:r>
          </w:p>
        </w:tc>
        <w:tc>
          <w:tcPr>
            <w:tcW w:w="0" w:type="auto"/>
            <w:shd w:val="clear" w:color="auto" w:fill="F5DEB3"/>
          </w:tcPr>
          <w:p w14:paraId="5DC17ACD" w14:textId="2F2B26EE" w:rsidR="005F5810" w:rsidRDefault="00000000">
            <w:pPr>
              <w:rPr>
                <w:lang/>
              </w:rPr>
            </w:pPr>
            <w:r>
              <w:rPr>
                <w:lang/>
              </w:rPr>
              <w:t>KEV KHO PTSD RAU THAUM</w:t>
            </w:r>
            <w:ins w:id="4" w:author="nousua sainther" w:date="2023-12-30T19:27:00Z">
              <w:r w:rsidR="00D962CE">
                <w:t xml:space="preserve"> HLUAS</w:t>
              </w:r>
            </w:ins>
            <w:del w:id="5" w:author="nousua sainther" w:date="2023-12-30T19:26:00Z">
              <w:r w:rsidDel="00D962CE">
                <w:rPr>
                  <w:lang/>
                </w:rPr>
                <w:delText xml:space="preserve"> KAWM TSEV KAWM ME NYUAM YAUS</w:delText>
              </w:r>
            </w:del>
          </w:p>
        </w:tc>
      </w:tr>
      <w:tr w:rsidR="004469F5" w14:paraId="0A00066A" w14:textId="77777777">
        <w:tc>
          <w:tcPr>
            <w:tcW w:w="0" w:type="auto"/>
            <w:shd w:val="clear" w:color="auto" w:fill="FFFFFF"/>
          </w:tcPr>
          <w:p w14:paraId="6D6DED65" w14:textId="77777777" w:rsidR="005F5810" w:rsidRDefault="00000000">
            <w:r>
              <w:rPr>
                <w:rStyle w:val="SegmentID"/>
              </w:rPr>
              <w:t>3</w:t>
            </w:r>
            <w:r>
              <w:rPr>
                <w:rStyle w:val="TransUnitID"/>
              </w:rPr>
              <w:t>c223aab2-a65b-4c99-a118-abbd5d0f4299</w:t>
            </w:r>
          </w:p>
        </w:tc>
        <w:tc>
          <w:tcPr>
            <w:tcW w:w="0" w:type="auto"/>
            <w:shd w:val="clear" w:color="auto" w:fill="FFFFFF"/>
          </w:tcPr>
          <w:p w14:paraId="2D391FA6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37FE2C6" w14:textId="77777777" w:rsidR="005F5810" w:rsidRDefault="00000000">
            <w:r>
              <w:t>TRIPLE P (POSITIVE PARENTING PROGRAM)</w:t>
            </w:r>
          </w:p>
        </w:tc>
        <w:tc>
          <w:tcPr>
            <w:tcW w:w="0" w:type="auto"/>
            <w:shd w:val="clear" w:color="auto" w:fill="FFFFFF"/>
          </w:tcPr>
          <w:p w14:paraId="5C2B73A2" w14:textId="458B3D6A" w:rsidR="005F5810" w:rsidRPr="00A011D3" w:rsidRDefault="00A011D3">
            <w:pPr>
              <w:rPr>
                <w:rPrChange w:id="6" w:author="nousua sainther" w:date="2023-12-30T18:59:00Z">
                  <w:rPr>
                    <w:lang/>
                  </w:rPr>
                </w:rPrChange>
              </w:rPr>
            </w:pPr>
            <w:ins w:id="7" w:author="nousua sainther" w:date="2023-12-30T18:59:00Z">
              <w:r>
                <w:t>TRPLE P (KOOM KAS</w:t>
              </w:r>
            </w:ins>
            <w:ins w:id="8" w:author="nousua sainther" w:date="2023-12-30T19:00:00Z">
              <w:r>
                <w:t xml:space="preserve"> KEV PAB CUAM NIAM TXIV)</w:t>
              </w:r>
            </w:ins>
          </w:p>
        </w:tc>
      </w:tr>
      <w:tr w:rsidR="004469F5" w14:paraId="6C809782" w14:textId="77777777">
        <w:tc>
          <w:tcPr>
            <w:tcW w:w="0" w:type="auto"/>
            <w:shd w:val="clear" w:color="auto" w:fill="FFFFFF"/>
          </w:tcPr>
          <w:p w14:paraId="3E02CDF3" w14:textId="77777777" w:rsidR="005F5810" w:rsidRDefault="00000000">
            <w:r>
              <w:rPr>
                <w:rStyle w:val="SegmentID"/>
              </w:rPr>
              <w:t>4</w:t>
            </w:r>
            <w:r>
              <w:rPr>
                <w:rStyle w:val="TransUnitID"/>
              </w:rPr>
              <w:t>d094b4eb-542c-4044-aed6-2116361bd3f6</w:t>
            </w:r>
          </w:p>
        </w:tc>
        <w:tc>
          <w:tcPr>
            <w:tcW w:w="0" w:type="auto"/>
            <w:shd w:val="clear" w:color="auto" w:fill="FFFFFF"/>
          </w:tcPr>
          <w:p w14:paraId="0CA3BB06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04A7D32" w14:textId="77777777" w:rsidR="005F5810" w:rsidRDefault="00000000">
            <w:r>
              <w:t>INFANT TODDLER MENTAL HEALTH CERTIFICATION</w:t>
            </w:r>
          </w:p>
        </w:tc>
        <w:tc>
          <w:tcPr>
            <w:tcW w:w="0" w:type="auto"/>
            <w:shd w:val="clear" w:color="auto" w:fill="FFFFFF"/>
          </w:tcPr>
          <w:p w14:paraId="44B19A7D" w14:textId="4C22AAE8" w:rsidR="005F5810" w:rsidRPr="00A011D3" w:rsidRDefault="00A011D3">
            <w:pPr>
              <w:rPr>
                <w:rPrChange w:id="9" w:author="nousua sainther" w:date="2023-12-30T19:01:00Z">
                  <w:rPr>
                    <w:lang/>
                  </w:rPr>
                </w:rPrChange>
              </w:rPr>
            </w:pPr>
            <w:ins w:id="10" w:author="nousua sainther" w:date="2023-12-30T19:01:00Z">
              <w:r>
                <w:t>ME NYUAM MOS DAIM NTAWV POV THAWJ KEV PUAS SIAB NTSWS</w:t>
              </w:r>
            </w:ins>
          </w:p>
        </w:tc>
      </w:tr>
      <w:tr w:rsidR="004469F5" w14:paraId="3BC8B901" w14:textId="77777777">
        <w:tc>
          <w:tcPr>
            <w:tcW w:w="0" w:type="auto"/>
            <w:shd w:val="clear" w:color="auto" w:fill="FFFFFF"/>
          </w:tcPr>
          <w:p w14:paraId="1C41463F" w14:textId="77777777" w:rsidR="005F5810" w:rsidRDefault="00000000">
            <w:r>
              <w:rPr>
                <w:rStyle w:val="SegmentID"/>
              </w:rPr>
              <w:t>5</w:t>
            </w:r>
            <w:r>
              <w:rPr>
                <w:rStyle w:val="TransUnitID"/>
              </w:rPr>
              <w:t>790f2619-013f-4a08-a23a-de963e323d7f</w:t>
            </w:r>
          </w:p>
        </w:tc>
        <w:tc>
          <w:tcPr>
            <w:tcW w:w="0" w:type="auto"/>
            <w:shd w:val="clear" w:color="auto" w:fill="FFFFFF"/>
          </w:tcPr>
          <w:p w14:paraId="0F30A7A5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89C26BA" w14:textId="77777777" w:rsidR="005F5810" w:rsidRDefault="00000000">
            <w:r>
              <w:t>GENDER IDENTITY</w:t>
            </w:r>
          </w:p>
        </w:tc>
        <w:tc>
          <w:tcPr>
            <w:tcW w:w="0" w:type="auto"/>
            <w:shd w:val="clear" w:color="auto" w:fill="FFFFFF"/>
          </w:tcPr>
          <w:p w14:paraId="798699D7" w14:textId="5F7FBB04" w:rsidR="005F5810" w:rsidRPr="00A011D3" w:rsidRDefault="00A011D3">
            <w:pPr>
              <w:rPr>
                <w:rPrChange w:id="11" w:author="nousua sainther" w:date="2023-12-30T19:02:00Z">
                  <w:rPr>
                    <w:lang/>
                  </w:rPr>
                </w:rPrChange>
              </w:rPr>
            </w:pPr>
            <w:ins w:id="12" w:author="nousua sainther" w:date="2023-12-30T19:02:00Z">
              <w:r>
                <w:t>QHIA SEB YOG POJ NIAM LOS TXIV NEEJ</w:t>
              </w:r>
            </w:ins>
          </w:p>
        </w:tc>
      </w:tr>
      <w:tr w:rsidR="004469F5" w14:paraId="23794E80" w14:textId="77777777">
        <w:tc>
          <w:tcPr>
            <w:tcW w:w="0" w:type="auto"/>
            <w:shd w:val="clear" w:color="auto" w:fill="F5DEB3"/>
          </w:tcPr>
          <w:p w14:paraId="1E6E246C" w14:textId="77777777" w:rsidR="005F5810" w:rsidRDefault="00000000">
            <w:r>
              <w:rPr>
                <w:rStyle w:val="SegmentID"/>
              </w:rPr>
              <w:t>6</w:t>
            </w:r>
            <w:r>
              <w:rPr>
                <w:rStyle w:val="TransUnitID"/>
              </w:rPr>
              <w:t>d43aa3aa-6821-4256-be6c-14ad7b93a50d</w:t>
            </w:r>
          </w:p>
        </w:tc>
        <w:tc>
          <w:tcPr>
            <w:tcW w:w="0" w:type="auto"/>
            <w:shd w:val="clear" w:color="auto" w:fill="F5DEB3"/>
          </w:tcPr>
          <w:p w14:paraId="0277FA89" w14:textId="77777777" w:rsidR="005F5810" w:rsidRDefault="00000000">
            <w:r>
              <w:t>Draft (77%)</w:t>
            </w:r>
          </w:p>
        </w:tc>
        <w:tc>
          <w:tcPr>
            <w:tcW w:w="0" w:type="auto"/>
            <w:shd w:val="clear" w:color="auto" w:fill="F5DEB3"/>
          </w:tcPr>
          <w:p w14:paraId="4FD30F31" w14:textId="77777777" w:rsidR="005F5810" w:rsidRDefault="00000000">
            <w:r>
              <w:t>MENTAL HEALTH HOLDS</w:t>
            </w:r>
          </w:p>
        </w:tc>
        <w:tc>
          <w:tcPr>
            <w:tcW w:w="0" w:type="auto"/>
            <w:shd w:val="clear" w:color="auto" w:fill="F5DEB3"/>
          </w:tcPr>
          <w:p w14:paraId="6EFAB832" w14:textId="0F20EACC" w:rsidR="005F5810" w:rsidRDefault="00D962CE">
            <w:pPr>
              <w:rPr>
                <w:lang/>
              </w:rPr>
            </w:pPr>
            <w:ins w:id="13" w:author="nousua sainther" w:date="2023-12-30T19:25:00Z">
              <w:r>
                <w:t>KEV KHO</w:t>
              </w:r>
            </w:ins>
            <w:del w:id="14" w:author="nousua sainther" w:date="2023-12-30T19:25:00Z">
              <w:r w:rsidR="00000000" w:rsidDel="00D962CE">
                <w:rPr>
                  <w:lang/>
                </w:rPr>
                <w:delText>KWS PAB TSWV YIM RAU</w:delText>
              </w:r>
            </w:del>
            <w:r w:rsidR="00000000">
              <w:rPr>
                <w:lang/>
              </w:rPr>
              <w:t xml:space="preserve"> KEV PUAS SIAB NTSWS</w:t>
            </w:r>
          </w:p>
        </w:tc>
      </w:tr>
      <w:tr w:rsidR="004469F5" w14:paraId="19DF0386" w14:textId="77777777">
        <w:tc>
          <w:tcPr>
            <w:tcW w:w="0" w:type="auto"/>
            <w:shd w:val="clear" w:color="auto" w:fill="FFFFFF"/>
          </w:tcPr>
          <w:p w14:paraId="7FC5538C" w14:textId="77777777" w:rsidR="005F5810" w:rsidRDefault="00000000">
            <w:r>
              <w:rPr>
                <w:rStyle w:val="SegmentID"/>
              </w:rPr>
              <w:t>7</w:t>
            </w:r>
            <w:r>
              <w:rPr>
                <w:rStyle w:val="TransUnitID"/>
              </w:rPr>
              <w:t>f77b4a76-252d-4d94-996a-b985f7ce3e48</w:t>
            </w:r>
          </w:p>
        </w:tc>
        <w:tc>
          <w:tcPr>
            <w:tcW w:w="0" w:type="auto"/>
            <w:shd w:val="clear" w:color="auto" w:fill="FFFFFF"/>
          </w:tcPr>
          <w:p w14:paraId="502313E6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CBF4A13" w14:textId="77777777" w:rsidR="005F5810" w:rsidRDefault="00000000">
            <w:r>
              <w:t>EPILEPSY</w:t>
            </w:r>
          </w:p>
        </w:tc>
        <w:tc>
          <w:tcPr>
            <w:tcW w:w="0" w:type="auto"/>
            <w:shd w:val="clear" w:color="auto" w:fill="FFFFFF"/>
          </w:tcPr>
          <w:p w14:paraId="0189ADD9" w14:textId="47523E93" w:rsidR="005F5810" w:rsidRPr="00A011D3" w:rsidRDefault="00A011D3">
            <w:pPr>
              <w:rPr>
                <w:rPrChange w:id="15" w:author="nousua sainther" w:date="2023-12-30T19:03:00Z">
                  <w:rPr>
                    <w:lang/>
                  </w:rPr>
                </w:rPrChange>
              </w:rPr>
            </w:pPr>
            <w:ins w:id="16" w:author="nousua sainther" w:date="2023-12-30T19:03:00Z">
              <w:r>
                <w:t>EPILEPSY</w:t>
              </w:r>
            </w:ins>
          </w:p>
        </w:tc>
      </w:tr>
      <w:tr w:rsidR="004469F5" w14:paraId="2508FF85" w14:textId="77777777">
        <w:tc>
          <w:tcPr>
            <w:tcW w:w="0" w:type="auto"/>
            <w:shd w:val="clear" w:color="auto" w:fill="FFFFFF"/>
          </w:tcPr>
          <w:p w14:paraId="1B96ED2C" w14:textId="77777777" w:rsidR="005F5810" w:rsidRDefault="00000000">
            <w:r>
              <w:rPr>
                <w:rStyle w:val="SegmentID"/>
              </w:rPr>
              <w:t>8</w:t>
            </w:r>
            <w:r>
              <w:rPr>
                <w:rStyle w:val="TransUnitID"/>
              </w:rPr>
              <w:t>45474199-7c78-4d8f-b65c-46e9871f5fdd</w:t>
            </w:r>
          </w:p>
        </w:tc>
        <w:tc>
          <w:tcPr>
            <w:tcW w:w="0" w:type="auto"/>
            <w:shd w:val="clear" w:color="auto" w:fill="FFFFFF"/>
          </w:tcPr>
          <w:p w14:paraId="08156686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80AE0FC" w14:textId="77777777" w:rsidR="005F5810" w:rsidRDefault="00000000">
            <w:r>
              <w:t>COMMUNITY SUP PROG TENANCY PRESERVATION PROGRAM</w:t>
            </w:r>
          </w:p>
        </w:tc>
        <w:tc>
          <w:tcPr>
            <w:tcW w:w="0" w:type="auto"/>
            <w:shd w:val="clear" w:color="auto" w:fill="FFFFFF"/>
          </w:tcPr>
          <w:p w14:paraId="1465EB85" w14:textId="6AD600BF" w:rsidR="005F5810" w:rsidRPr="005B4164" w:rsidRDefault="005B4164">
            <w:pPr>
              <w:rPr>
                <w:rPrChange w:id="17" w:author="nousua sainther" w:date="2023-12-30T19:05:00Z">
                  <w:rPr>
                    <w:lang/>
                  </w:rPr>
                </w:rPrChange>
              </w:rPr>
            </w:pPr>
            <w:ins w:id="18" w:author="nousua sainther" w:date="2023-12-30T19:05:00Z">
              <w:r>
                <w:t xml:space="preserve">KOOM KAS KEV NPAJ </w:t>
              </w:r>
            </w:ins>
            <w:ins w:id="19" w:author="nousua sainther" w:date="2023-12-30T19:06:00Z">
              <w:r>
                <w:t xml:space="preserve">XAUJ </w:t>
              </w:r>
            </w:ins>
            <w:ins w:id="20" w:author="nousua sainther" w:date="2023-12-30T19:05:00Z">
              <w:r>
                <w:t>COMMUNITY SUP GROG</w:t>
              </w:r>
            </w:ins>
            <w:ins w:id="21" w:author="nousua sainther" w:date="2023-12-30T19:06:00Z">
              <w:r>
                <w:t xml:space="preserve"> </w:t>
              </w:r>
            </w:ins>
          </w:p>
        </w:tc>
      </w:tr>
      <w:tr w:rsidR="004469F5" w14:paraId="09765388" w14:textId="77777777">
        <w:tc>
          <w:tcPr>
            <w:tcW w:w="0" w:type="auto"/>
            <w:shd w:val="clear" w:color="auto" w:fill="FFFFFF"/>
          </w:tcPr>
          <w:p w14:paraId="653F5F9D" w14:textId="77777777" w:rsidR="005F5810" w:rsidRDefault="00000000">
            <w:r>
              <w:rPr>
                <w:rStyle w:val="SegmentID"/>
              </w:rPr>
              <w:t>9</w:t>
            </w:r>
            <w:r>
              <w:rPr>
                <w:rStyle w:val="TransUnitID"/>
              </w:rPr>
              <w:t>d1f506e8-ffa0-4e03-b534-a924f1a61d16</w:t>
            </w:r>
          </w:p>
        </w:tc>
        <w:tc>
          <w:tcPr>
            <w:tcW w:w="0" w:type="auto"/>
            <w:shd w:val="clear" w:color="auto" w:fill="FFFFFF"/>
          </w:tcPr>
          <w:p w14:paraId="4B44031E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B38841F" w14:textId="77777777" w:rsidR="005F5810" w:rsidRDefault="00000000">
            <w:r>
              <w:t>CHILDREN'S SPECIAL HEALTH CARE SERVICES (CSHCS) PROVIDER</w:t>
            </w:r>
          </w:p>
        </w:tc>
        <w:tc>
          <w:tcPr>
            <w:tcW w:w="0" w:type="auto"/>
            <w:shd w:val="clear" w:color="auto" w:fill="FFFFFF"/>
          </w:tcPr>
          <w:p w14:paraId="12315429" w14:textId="1D69E75C" w:rsidR="005F5810" w:rsidRPr="005B4164" w:rsidRDefault="005B4164">
            <w:pPr>
              <w:rPr>
                <w:rPrChange w:id="22" w:author="nousua sainther" w:date="2023-12-30T19:07:00Z">
                  <w:rPr>
                    <w:lang/>
                  </w:rPr>
                </w:rPrChange>
              </w:rPr>
            </w:pPr>
            <w:ins w:id="23" w:author="nousua sainther" w:date="2023-12-30T19:07:00Z">
              <w:r>
                <w:t>COV CHAW KHO MOB TSHWJ XEEB RAU ME NYUAM YAUS (CSHCS)</w:t>
              </w:r>
            </w:ins>
          </w:p>
        </w:tc>
      </w:tr>
      <w:tr w:rsidR="004469F5" w14:paraId="143465FF" w14:textId="77777777">
        <w:tc>
          <w:tcPr>
            <w:tcW w:w="0" w:type="auto"/>
            <w:shd w:val="clear" w:color="auto" w:fill="FFFFFF"/>
          </w:tcPr>
          <w:p w14:paraId="1B6F4972" w14:textId="77777777" w:rsidR="005F5810" w:rsidRDefault="00000000">
            <w:r>
              <w:rPr>
                <w:rStyle w:val="SegmentID"/>
              </w:rPr>
              <w:t>10</w:t>
            </w:r>
            <w:r>
              <w:rPr>
                <w:rStyle w:val="TransUnitID"/>
              </w:rPr>
              <w:t>febeec45-4adf-4320-93ef-42d097a4ebdb</w:t>
            </w:r>
          </w:p>
        </w:tc>
        <w:tc>
          <w:tcPr>
            <w:tcW w:w="0" w:type="auto"/>
            <w:shd w:val="clear" w:color="auto" w:fill="FFFFFF"/>
          </w:tcPr>
          <w:p w14:paraId="1761675E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EC74988" w14:textId="77777777" w:rsidR="005F5810" w:rsidRDefault="00000000">
            <w:r>
              <w:t>OUTPATIENT DENTAL PROCEDURES - NO EQUIPMENT</w:t>
            </w:r>
          </w:p>
        </w:tc>
        <w:tc>
          <w:tcPr>
            <w:tcW w:w="0" w:type="auto"/>
            <w:shd w:val="clear" w:color="auto" w:fill="FFFFFF"/>
          </w:tcPr>
          <w:p w14:paraId="0E5CABB8" w14:textId="38A8A7A4" w:rsidR="005F5810" w:rsidRPr="004469F5" w:rsidRDefault="004469F5">
            <w:pPr>
              <w:rPr>
                <w:rPrChange w:id="24" w:author="nousua sainther" w:date="2023-12-30T19:08:00Z">
                  <w:rPr>
                    <w:lang/>
                  </w:rPr>
                </w:rPrChange>
              </w:rPr>
            </w:pPr>
            <w:ins w:id="25" w:author="nousua sainther" w:date="2023-12-30T19:08:00Z">
              <w:r>
                <w:t>COV TXHEEJ TXHEEM KHO MOB SAB NRAUM – TSIS MUAJ KHOOM SIV</w:t>
              </w:r>
            </w:ins>
          </w:p>
        </w:tc>
      </w:tr>
      <w:tr w:rsidR="004469F5" w14:paraId="479D33F2" w14:textId="77777777">
        <w:tc>
          <w:tcPr>
            <w:tcW w:w="0" w:type="auto"/>
            <w:shd w:val="clear" w:color="auto" w:fill="FFFFFF"/>
          </w:tcPr>
          <w:p w14:paraId="3939AB4C" w14:textId="77777777" w:rsidR="005F5810" w:rsidRDefault="00000000">
            <w:r>
              <w:rPr>
                <w:rStyle w:val="SegmentID"/>
              </w:rPr>
              <w:t>11</w:t>
            </w:r>
            <w:r>
              <w:rPr>
                <w:rStyle w:val="TransUnitID"/>
              </w:rPr>
              <w:t>6d55ee85-411f-4efc-95cc-74812a78f0a4</w:t>
            </w:r>
          </w:p>
        </w:tc>
        <w:tc>
          <w:tcPr>
            <w:tcW w:w="0" w:type="auto"/>
            <w:shd w:val="clear" w:color="auto" w:fill="FFFFFF"/>
          </w:tcPr>
          <w:p w14:paraId="746D5D45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2A01807" w14:textId="77777777" w:rsidR="005F5810" w:rsidRDefault="00000000">
            <w:r>
              <w:t>OUTPATIENT DENTAL PROCEDURES - EQUIPMENT PROVIDED</w:t>
            </w:r>
          </w:p>
        </w:tc>
        <w:tc>
          <w:tcPr>
            <w:tcW w:w="0" w:type="auto"/>
            <w:shd w:val="clear" w:color="auto" w:fill="FFFFFF"/>
          </w:tcPr>
          <w:p w14:paraId="72C69709" w14:textId="6373B0AF" w:rsidR="005F5810" w:rsidRPr="004469F5" w:rsidRDefault="004469F5">
            <w:pPr>
              <w:rPr>
                <w:rPrChange w:id="26" w:author="nousua sainther" w:date="2023-12-30T19:09:00Z">
                  <w:rPr>
                    <w:lang/>
                  </w:rPr>
                </w:rPrChange>
              </w:rPr>
            </w:pPr>
            <w:ins w:id="27" w:author="nousua sainther" w:date="2023-12-30T19:09:00Z">
              <w:r>
                <w:t>COV TXHEEJ TXHEEM KHO MOB SAB NRAUM – UAS MUAJ KHOOM SIV</w:t>
              </w:r>
            </w:ins>
          </w:p>
        </w:tc>
      </w:tr>
      <w:tr w:rsidR="004469F5" w14:paraId="616D6475" w14:textId="77777777">
        <w:tc>
          <w:tcPr>
            <w:tcW w:w="0" w:type="auto"/>
            <w:shd w:val="clear" w:color="auto" w:fill="FFFFFF"/>
          </w:tcPr>
          <w:p w14:paraId="74DEB888" w14:textId="77777777" w:rsidR="005F5810" w:rsidRDefault="00000000">
            <w:r>
              <w:rPr>
                <w:rStyle w:val="SegmentID"/>
              </w:rPr>
              <w:t>12</w:t>
            </w:r>
            <w:r>
              <w:rPr>
                <w:rStyle w:val="TransUnitID"/>
              </w:rPr>
              <w:t>ba7bbd79-68d7-433a-8c80-f77a74cd60ae</w:t>
            </w:r>
          </w:p>
        </w:tc>
        <w:tc>
          <w:tcPr>
            <w:tcW w:w="0" w:type="auto"/>
            <w:shd w:val="clear" w:color="auto" w:fill="FFFFFF"/>
          </w:tcPr>
          <w:p w14:paraId="1F5A2FA5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1E298B1" w14:textId="77777777" w:rsidR="005F5810" w:rsidRDefault="00000000">
            <w:r>
              <w:t>BREASTFEEDING - LACTATION CONSULTANT AND SUPPORT</w:t>
            </w:r>
          </w:p>
        </w:tc>
        <w:tc>
          <w:tcPr>
            <w:tcW w:w="0" w:type="auto"/>
            <w:shd w:val="clear" w:color="auto" w:fill="FFFFFF"/>
          </w:tcPr>
          <w:p w14:paraId="4D08B0A4" w14:textId="669D8D56" w:rsidR="005F5810" w:rsidRPr="004469F5" w:rsidRDefault="00AD19B5">
            <w:pPr>
              <w:rPr>
                <w:rPrChange w:id="28" w:author="nousua sainther" w:date="2023-12-30T19:12:00Z">
                  <w:rPr>
                    <w:lang/>
                  </w:rPr>
                </w:rPrChange>
              </w:rPr>
            </w:pPr>
            <w:ins w:id="29" w:author="nousua sainther" w:date="2023-12-30T19:29:00Z">
              <w:r>
                <w:t>KEV</w:t>
              </w:r>
            </w:ins>
            <w:ins w:id="30" w:author="nousua sainther" w:date="2023-12-30T19:30:00Z">
              <w:r>
                <w:t xml:space="preserve"> </w:t>
              </w:r>
            </w:ins>
            <w:ins w:id="31" w:author="nousua sainther" w:date="2023-12-30T19:12:00Z">
              <w:r w:rsidR="004469F5">
                <w:t xml:space="preserve">PUB ME NYUAM MIS – COV KWS PAB TSWV YIM THIAB </w:t>
              </w:r>
            </w:ins>
            <w:ins w:id="32" w:author="nousua sainther" w:date="2023-12-30T19:13:00Z">
              <w:r w:rsidR="004469F5">
                <w:t>KEV PAB CUAM KEV YUG ME NYUAM</w:t>
              </w:r>
            </w:ins>
          </w:p>
        </w:tc>
      </w:tr>
      <w:tr w:rsidR="004469F5" w14:paraId="1F7C9645" w14:textId="77777777">
        <w:tc>
          <w:tcPr>
            <w:tcW w:w="0" w:type="auto"/>
            <w:shd w:val="clear" w:color="auto" w:fill="FFFFFF"/>
          </w:tcPr>
          <w:p w14:paraId="3CB3D763" w14:textId="77777777" w:rsidR="005F5810" w:rsidRDefault="00000000">
            <w:r>
              <w:rPr>
                <w:rStyle w:val="SegmentID"/>
              </w:rPr>
              <w:t>13</w:t>
            </w:r>
            <w:r>
              <w:rPr>
                <w:rStyle w:val="TransUnitID"/>
              </w:rPr>
              <w:t>476e92e9-7985-4cb9-a382-c31e6f07aa89</w:t>
            </w:r>
          </w:p>
        </w:tc>
        <w:tc>
          <w:tcPr>
            <w:tcW w:w="0" w:type="auto"/>
            <w:shd w:val="clear" w:color="auto" w:fill="FFFFFF"/>
          </w:tcPr>
          <w:p w14:paraId="5A5AC69B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78219BF" w14:textId="77777777" w:rsidR="005F5810" w:rsidRDefault="00000000">
            <w:r>
              <w:t>EMDR (EYE MOVEMENT DESENSITIZATION AND REPROCESSING)</w:t>
            </w:r>
          </w:p>
        </w:tc>
        <w:tc>
          <w:tcPr>
            <w:tcW w:w="0" w:type="auto"/>
            <w:shd w:val="clear" w:color="auto" w:fill="FFFFFF"/>
          </w:tcPr>
          <w:p w14:paraId="0522B4BE" w14:textId="03115864" w:rsidR="005F5810" w:rsidRPr="004469F5" w:rsidRDefault="004469F5">
            <w:pPr>
              <w:rPr>
                <w:rPrChange w:id="33" w:author="nousua sainther" w:date="2023-12-30T19:15:00Z">
                  <w:rPr>
                    <w:lang/>
                  </w:rPr>
                </w:rPrChange>
              </w:rPr>
            </w:pPr>
            <w:ins w:id="34" w:author="nousua sainther" w:date="2023-12-30T19:15:00Z">
              <w:r>
                <w:t xml:space="preserve">EMDR (KEV TXO QHOV </w:t>
              </w:r>
            </w:ins>
            <w:ins w:id="35" w:author="nousua sainther" w:date="2023-12-30T19:16:00Z">
              <w:r>
                <w:t>RHIAB THAM NTSAIS MUAG THIAB ROV UA DUA TSHIAB</w:t>
              </w:r>
            </w:ins>
          </w:p>
        </w:tc>
      </w:tr>
      <w:tr w:rsidR="004469F5" w14:paraId="7B90BB2B" w14:textId="77777777">
        <w:tc>
          <w:tcPr>
            <w:tcW w:w="0" w:type="auto"/>
            <w:shd w:val="clear" w:color="auto" w:fill="FFFFFF"/>
          </w:tcPr>
          <w:p w14:paraId="099DA638" w14:textId="77777777" w:rsidR="005F5810" w:rsidRDefault="00000000">
            <w:r>
              <w:rPr>
                <w:rStyle w:val="SegmentID"/>
              </w:rPr>
              <w:t>14</w:t>
            </w:r>
            <w:r>
              <w:rPr>
                <w:rStyle w:val="TransUnitID"/>
              </w:rPr>
              <w:t>addd5b38-62cb-4e5f-b587-da6cc4db1602</w:t>
            </w:r>
          </w:p>
        </w:tc>
        <w:tc>
          <w:tcPr>
            <w:tcW w:w="0" w:type="auto"/>
            <w:shd w:val="clear" w:color="auto" w:fill="FFFFFF"/>
          </w:tcPr>
          <w:p w14:paraId="7FFE5AF4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BF42DB6" w14:textId="77777777" w:rsidR="005F5810" w:rsidRDefault="00000000">
            <w:r>
              <w:t>ELECTRONIC PRESCRIBING</w:t>
            </w:r>
          </w:p>
        </w:tc>
        <w:tc>
          <w:tcPr>
            <w:tcW w:w="0" w:type="auto"/>
            <w:shd w:val="clear" w:color="auto" w:fill="FFFFFF"/>
          </w:tcPr>
          <w:p w14:paraId="418A8EB0" w14:textId="27EAA196" w:rsidR="005F5810" w:rsidRPr="004469F5" w:rsidRDefault="004469F5">
            <w:pPr>
              <w:rPr>
                <w:rPrChange w:id="36" w:author="nousua sainther" w:date="2023-12-30T19:17:00Z">
                  <w:rPr>
                    <w:lang/>
                  </w:rPr>
                </w:rPrChange>
              </w:rPr>
            </w:pPr>
            <w:ins w:id="37" w:author="nousua sainther" w:date="2023-12-30T19:17:00Z">
              <w:r>
                <w:t>KEV TUAV POV HWM LOS NTAWM HLUAV TAWM XOB</w:t>
              </w:r>
            </w:ins>
          </w:p>
        </w:tc>
      </w:tr>
      <w:tr w:rsidR="004469F5" w14:paraId="06FD4F36" w14:textId="77777777">
        <w:tc>
          <w:tcPr>
            <w:tcW w:w="0" w:type="auto"/>
            <w:shd w:val="clear" w:color="auto" w:fill="F5DEB3"/>
          </w:tcPr>
          <w:p w14:paraId="7A695A87" w14:textId="77777777" w:rsidR="005F5810" w:rsidRDefault="00000000">
            <w:r>
              <w:rPr>
                <w:rStyle w:val="SegmentID"/>
              </w:rPr>
              <w:t>15</w:t>
            </w:r>
            <w:r>
              <w:rPr>
                <w:rStyle w:val="TransUnitID"/>
              </w:rPr>
              <w:t>c5b93540-d860-40cf-9135-49fd46abbe3e</w:t>
            </w:r>
          </w:p>
        </w:tc>
        <w:tc>
          <w:tcPr>
            <w:tcW w:w="0" w:type="auto"/>
            <w:shd w:val="clear" w:color="auto" w:fill="F5DEB3"/>
          </w:tcPr>
          <w:p w14:paraId="36C2DB43" w14:textId="77777777" w:rsidR="005F5810" w:rsidRDefault="00000000">
            <w:r>
              <w:t>Draft (91%)</w:t>
            </w:r>
          </w:p>
        </w:tc>
        <w:tc>
          <w:tcPr>
            <w:tcW w:w="0" w:type="auto"/>
            <w:shd w:val="clear" w:color="auto" w:fill="F5DEB3"/>
          </w:tcPr>
          <w:p w14:paraId="6C627AAB" w14:textId="77777777" w:rsidR="005F5810" w:rsidRDefault="00000000">
            <w:r>
              <w:t>HOME INFUSION</w:t>
            </w:r>
          </w:p>
        </w:tc>
        <w:tc>
          <w:tcPr>
            <w:tcW w:w="0" w:type="auto"/>
            <w:shd w:val="clear" w:color="auto" w:fill="F5DEB3"/>
          </w:tcPr>
          <w:p w14:paraId="1908F074" w14:textId="168237CA" w:rsidR="005F5810" w:rsidRDefault="00000000">
            <w:pPr>
              <w:rPr>
                <w:lang/>
              </w:rPr>
            </w:pPr>
            <w:r>
              <w:rPr>
                <w:lang/>
              </w:rPr>
              <w:t>K</w:t>
            </w:r>
            <w:ins w:id="38" w:author="nousua sainther" w:date="2023-12-30T19:24:00Z">
              <w:r w:rsidR="00D962CE">
                <w:t>EV</w:t>
              </w:r>
            </w:ins>
            <w:del w:id="39" w:author="nousua sainther" w:date="2023-12-30T19:24:00Z">
              <w:r w:rsidDel="00D962CE">
                <w:rPr>
                  <w:lang/>
                </w:rPr>
                <w:delText>ev</w:delText>
              </w:r>
            </w:del>
            <w:r>
              <w:rPr>
                <w:lang/>
              </w:rPr>
              <w:t xml:space="preserve"> T</w:t>
            </w:r>
            <w:ins w:id="40" w:author="nousua sainther" w:date="2023-12-30T19:24:00Z">
              <w:r w:rsidR="00D962CE">
                <w:t>SO</w:t>
              </w:r>
            </w:ins>
            <w:del w:id="41" w:author="nousua sainther" w:date="2023-12-30T19:24:00Z">
              <w:r w:rsidDel="00D962CE">
                <w:rPr>
                  <w:lang/>
                </w:rPr>
                <w:delText>so</w:delText>
              </w:r>
            </w:del>
            <w:r>
              <w:rPr>
                <w:lang/>
              </w:rPr>
              <w:t xml:space="preserve"> T</w:t>
            </w:r>
            <w:ins w:id="42" w:author="nousua sainther" w:date="2023-12-30T19:24:00Z">
              <w:r w:rsidR="00D962CE">
                <w:t>SHUAJ</w:t>
              </w:r>
            </w:ins>
            <w:del w:id="43" w:author="nousua sainther" w:date="2023-12-30T19:24:00Z">
              <w:r w:rsidDel="00D962CE">
                <w:rPr>
                  <w:lang/>
                </w:rPr>
                <w:delText>shuaj</w:delText>
              </w:r>
            </w:del>
            <w:r>
              <w:rPr>
                <w:lang/>
              </w:rPr>
              <w:t xml:space="preserve"> R</w:t>
            </w:r>
            <w:ins w:id="44" w:author="nousua sainther" w:date="2023-12-30T19:24:00Z">
              <w:r w:rsidR="00D962CE">
                <w:t>AU</w:t>
              </w:r>
            </w:ins>
            <w:del w:id="45" w:author="nousua sainther" w:date="2023-12-30T19:24:00Z">
              <w:r w:rsidDel="00D962CE">
                <w:rPr>
                  <w:lang/>
                </w:rPr>
                <w:delText>au</w:delText>
              </w:r>
            </w:del>
            <w:r>
              <w:rPr>
                <w:lang/>
              </w:rPr>
              <w:t xml:space="preserve"> H</w:t>
            </w:r>
            <w:ins w:id="46" w:author="nousua sainther" w:date="2023-12-30T19:24:00Z">
              <w:r w:rsidR="00D962CE">
                <w:t>AUV</w:t>
              </w:r>
            </w:ins>
            <w:del w:id="47" w:author="nousua sainther" w:date="2023-12-30T19:24:00Z">
              <w:r w:rsidDel="00D962CE">
                <w:rPr>
                  <w:lang/>
                </w:rPr>
                <w:delText>auv</w:delText>
              </w:r>
            </w:del>
            <w:r>
              <w:rPr>
                <w:lang/>
              </w:rPr>
              <w:t xml:space="preserve"> T</w:t>
            </w:r>
            <w:ins w:id="48" w:author="nousua sainther" w:date="2023-12-30T19:24:00Z">
              <w:r w:rsidR="00D962CE">
                <w:t>SEV</w:t>
              </w:r>
            </w:ins>
            <w:del w:id="49" w:author="nousua sainther" w:date="2023-12-30T19:24:00Z">
              <w:r w:rsidDel="00D962CE">
                <w:rPr>
                  <w:lang/>
                </w:rPr>
                <w:delText>sev</w:delText>
              </w:r>
            </w:del>
          </w:p>
        </w:tc>
      </w:tr>
      <w:tr w:rsidR="004469F5" w14:paraId="777AE44D" w14:textId="77777777">
        <w:tc>
          <w:tcPr>
            <w:tcW w:w="0" w:type="auto"/>
            <w:shd w:val="clear" w:color="auto" w:fill="FFFFFF"/>
          </w:tcPr>
          <w:p w14:paraId="3ED47F84" w14:textId="77777777" w:rsidR="005F5810" w:rsidRDefault="00000000">
            <w:r>
              <w:rPr>
                <w:rStyle w:val="SegmentID"/>
              </w:rPr>
              <w:t>16</w:t>
            </w:r>
            <w:r>
              <w:rPr>
                <w:rStyle w:val="TransUnitID"/>
              </w:rPr>
              <w:t>2bf1e021-9f5e-43d9-b222-76a0a85f0351</w:t>
            </w:r>
          </w:p>
        </w:tc>
        <w:tc>
          <w:tcPr>
            <w:tcW w:w="0" w:type="auto"/>
            <w:shd w:val="clear" w:color="auto" w:fill="FFFFFF"/>
          </w:tcPr>
          <w:p w14:paraId="792CCDEE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6E521A4" w14:textId="77777777" w:rsidR="005F5810" w:rsidRDefault="00000000">
            <w:r>
              <w:t>AMBULATORY INFUSION SUITE</w:t>
            </w:r>
          </w:p>
        </w:tc>
        <w:tc>
          <w:tcPr>
            <w:tcW w:w="0" w:type="auto"/>
            <w:shd w:val="clear" w:color="auto" w:fill="FFFFFF"/>
          </w:tcPr>
          <w:p w14:paraId="5F4865EB" w14:textId="557991E8" w:rsidR="005F5810" w:rsidRPr="008F704B" w:rsidRDefault="00D962CE">
            <w:pPr>
              <w:rPr>
                <w:rPrChange w:id="50" w:author="nousua sainther" w:date="2023-12-30T19:18:00Z">
                  <w:rPr>
                    <w:lang/>
                  </w:rPr>
                </w:rPrChange>
              </w:rPr>
            </w:pPr>
            <w:ins w:id="51" w:author="nousua sainther" w:date="2023-12-30T19:23:00Z">
              <w:r>
                <w:t>C</w:t>
              </w:r>
            </w:ins>
            <w:ins w:id="52" w:author="nousua sainther" w:date="2023-12-30T19:18:00Z">
              <w:r w:rsidR="008F704B">
                <w:t xml:space="preserve">EV KHAUB NCAWS </w:t>
              </w:r>
            </w:ins>
            <w:ins w:id="53" w:author="nousua sainther" w:date="2023-12-30T19:23:00Z">
              <w:r>
                <w:t xml:space="preserve">TSO TSHUAJ </w:t>
              </w:r>
            </w:ins>
            <w:ins w:id="54" w:author="nousua sainther" w:date="2023-12-30T19:18:00Z">
              <w:r w:rsidR="008F704B">
                <w:t>RAU TUS NEEG MOB</w:t>
              </w:r>
            </w:ins>
          </w:p>
        </w:tc>
      </w:tr>
      <w:tr w:rsidR="004469F5" w14:paraId="0862A3A2" w14:textId="77777777">
        <w:tc>
          <w:tcPr>
            <w:tcW w:w="0" w:type="auto"/>
            <w:shd w:val="clear" w:color="auto" w:fill="FFFFFF"/>
          </w:tcPr>
          <w:p w14:paraId="40954872" w14:textId="77777777" w:rsidR="005F5810" w:rsidRDefault="00000000">
            <w:r>
              <w:rPr>
                <w:rStyle w:val="SegmentID"/>
              </w:rPr>
              <w:t>17</w:t>
            </w:r>
            <w:r>
              <w:rPr>
                <w:rStyle w:val="TransUnitID"/>
              </w:rPr>
              <w:t>6a95bc94-edaf-4cfa-af70-a7f488888a32</w:t>
            </w:r>
          </w:p>
        </w:tc>
        <w:tc>
          <w:tcPr>
            <w:tcW w:w="0" w:type="auto"/>
            <w:shd w:val="clear" w:color="auto" w:fill="FFFFFF"/>
          </w:tcPr>
          <w:p w14:paraId="3A091B9A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74A2CA" w14:textId="77777777" w:rsidR="005F5810" w:rsidRDefault="00000000">
            <w:r>
              <w:t>COMMUNITY VIOLENCE PREVENTION SERVICES</w:t>
            </w:r>
          </w:p>
        </w:tc>
        <w:tc>
          <w:tcPr>
            <w:tcW w:w="0" w:type="auto"/>
            <w:shd w:val="clear" w:color="auto" w:fill="FFFFFF"/>
          </w:tcPr>
          <w:p w14:paraId="3795C991" w14:textId="2FC45FFB" w:rsidR="005F5810" w:rsidRPr="008F704B" w:rsidRDefault="008F704B">
            <w:pPr>
              <w:rPr>
                <w:rPrChange w:id="55" w:author="nousua sainther" w:date="2023-12-30T19:18:00Z">
                  <w:rPr>
                    <w:lang/>
                  </w:rPr>
                </w:rPrChange>
              </w:rPr>
            </w:pPr>
            <w:ins w:id="56" w:author="nousua sainther" w:date="2023-12-30T19:18:00Z">
              <w:r>
                <w:t>KEV PAB TIV THAI</w:t>
              </w:r>
            </w:ins>
            <w:ins w:id="57" w:author="nousua sainther" w:date="2023-12-30T19:19:00Z">
              <w:r>
                <w:t>V KEV UA PHEM HAUV ZEJ ZOG</w:t>
              </w:r>
            </w:ins>
          </w:p>
        </w:tc>
      </w:tr>
      <w:tr w:rsidR="004469F5" w14:paraId="13092C87" w14:textId="77777777">
        <w:tc>
          <w:tcPr>
            <w:tcW w:w="0" w:type="auto"/>
            <w:shd w:val="clear" w:color="auto" w:fill="FFFFFF"/>
          </w:tcPr>
          <w:p w14:paraId="4B2C3D2A" w14:textId="77777777" w:rsidR="005F5810" w:rsidRDefault="00000000">
            <w:r>
              <w:rPr>
                <w:rStyle w:val="SegmentID"/>
              </w:rPr>
              <w:t>18</w:t>
            </w:r>
            <w:r>
              <w:rPr>
                <w:rStyle w:val="TransUnitID"/>
              </w:rPr>
              <w:t>930cc746-78ee-49d0-9147-5037c63bc6db</w:t>
            </w:r>
          </w:p>
        </w:tc>
        <w:tc>
          <w:tcPr>
            <w:tcW w:w="0" w:type="auto"/>
            <w:shd w:val="clear" w:color="auto" w:fill="FFFFFF"/>
          </w:tcPr>
          <w:p w14:paraId="7B3360C0" w14:textId="77777777" w:rsidR="005F5810" w:rsidRDefault="00000000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D13A68C" w14:textId="77777777" w:rsidR="005F5810" w:rsidRDefault="00000000">
            <w:r>
              <w:t>HEMOPHILIA TREATMENT CENTER - GENE THERAPY</w:t>
            </w:r>
          </w:p>
        </w:tc>
        <w:tc>
          <w:tcPr>
            <w:tcW w:w="0" w:type="auto"/>
            <w:shd w:val="clear" w:color="auto" w:fill="FFFFFF"/>
          </w:tcPr>
          <w:p w14:paraId="75E9525A" w14:textId="6931881C" w:rsidR="005F5810" w:rsidRPr="00D962CE" w:rsidRDefault="00D962CE">
            <w:pPr>
              <w:rPr>
                <w:rPrChange w:id="58" w:author="nousua sainther" w:date="2023-12-30T19:20:00Z">
                  <w:rPr>
                    <w:lang/>
                  </w:rPr>
                </w:rPrChange>
              </w:rPr>
            </w:pPr>
            <w:ins w:id="59" w:author="nousua sainther" w:date="2023-12-30T19:20:00Z">
              <w:r>
                <w:t xml:space="preserve">LUB TSEV KHO MOB HEMOPHILIA - </w:t>
              </w:r>
            </w:ins>
            <w:ins w:id="60" w:author="nousua sainther" w:date="2023-12-30T19:21:00Z">
              <w:r>
                <w:t>GENE</w:t>
              </w:r>
            </w:ins>
          </w:p>
        </w:tc>
      </w:tr>
    </w:tbl>
    <w:p w14:paraId="61FDE4D3" w14:textId="77777777" w:rsidR="00D17A73" w:rsidRDefault="00D17A73"/>
    <w:sectPr w:rsidR="00D17A73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usua sainther">
    <w15:presenceInfo w15:providerId="Windows Live" w15:userId="1a87b0e5fd23cd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810"/>
    <w:rsid w:val="0014028C"/>
    <w:rsid w:val="003A6402"/>
    <w:rsid w:val="003D0B48"/>
    <w:rsid w:val="004469F5"/>
    <w:rsid w:val="005B4164"/>
    <w:rsid w:val="005F5810"/>
    <w:rsid w:val="00800A38"/>
    <w:rsid w:val="008F704B"/>
    <w:rsid w:val="00A011D3"/>
    <w:rsid w:val="00AD19B5"/>
    <w:rsid w:val="00D10797"/>
    <w:rsid w:val="00D17A73"/>
    <w:rsid w:val="00D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E8CA"/>
  <w15:docId w15:val="{FFA9A2B7-A0B4-4595-9D59-52ED5B2D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uiPriority w:val="1"/>
    <w:qFormat/>
    <w:rPr>
      <w:i/>
      <w:color w:val="FF0066"/>
    </w:rPr>
  </w:style>
  <w:style w:type="character" w:customStyle="1" w:styleId="LockedContent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customStyle="1" w:styleId="TransUnitID">
    <w:name w:val="TransUnitID"/>
    <w:basedOn w:val="DefaultParagraphFont"/>
    <w:uiPriority w:val="1"/>
    <w:qFormat/>
    <w:rPr>
      <w:vanish/>
      <w:color w:val="auto"/>
      <w:sz w:val="2"/>
    </w:rPr>
  </w:style>
  <w:style w:type="character" w:customStyle="1" w:styleId="SegmentID">
    <w:name w:val="SegmentID"/>
    <w:basedOn w:val="DefaultParagraphFont"/>
    <w:uiPriority w:val="1"/>
    <w:qFormat/>
    <w:rPr>
      <w:color w:val="auto"/>
    </w:rPr>
  </w:style>
  <w:style w:type="paragraph" w:styleId="Revision">
    <w:name w:val="Revision"/>
    <w:hidden/>
    <w:uiPriority w:val="99"/>
    <w:semiHidden/>
    <w:rsid w:val="003A6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ist>
  <segment id="12c2b6f2-d049-4065-aee6-696b5cc84326_1" sourcehash="-496727435" targethash="2055364303"/>
  <segment id="8399cf35-af01-4dc1-a1b0-1edf62dde984_2" sourcehash="-489316272" targethash="1956662443"/>
  <segment id="c223aab2-a65b-4c99-a118-abbd5d0f4299_3" sourcehash="1751745659" targethash="-1883789542"/>
  <segment id="d094b4eb-542c-4044-aed6-2116361bd3f6_4" sourcehash="164222328" targethash="1235902889"/>
  <segment id="790f2619-013f-4a08-a23a-de963e323d7f_5" sourcehash="-499368159" targethash="-333313505"/>
  <segment id="d43aa3aa-6821-4256-be6c-14ad7b93a50d_6" sourcehash="-1865801650" targethash="337755438"/>
  <segment id="f77b4a76-252d-4d94-996a-b985f7ce3e48_7" sourcehash="1511567038" targethash="-1861557947"/>
  <segment id="45474199-7c78-4d8f-b65c-46e9871f5fdd_8" sourcehash="1117297387" targethash="-310107620"/>
  <segment id="d1f506e8-ffa0-4e03-b534-a924f1a61d16_9" sourcehash="6261443" targethash="-1228931975"/>
  <segment id="febeec45-4adf-4320-93ef-42d097a4ebdb_10" sourcehash="-15560003" targethash="-1306419865"/>
  <segment id="6d55ee85-411f-4efc-95cc-74812a78f0a4_11" sourcehash="1686155331" targethash="1268464725"/>
  <segment id="ba7bbd79-68d7-433a-8c80-f77a74cd60ae_12" sourcehash="1679242071" targethash="222172928"/>
  <segment id="476e92e9-7985-4cb9-a382-c31e6f07aa89_13" sourcehash="1323327496" targethash="-945240906"/>
  <segment id="addd5b38-62cb-4e5f-b587-da6cc4db1602_14" sourcehash="1391848576" targethash="-834033818"/>
  <segment id="c5b93540-d860-40cf-9135-49fd46abbe3e_15" sourcehash="-113974051" targethash="1163316070"/>
  <segment id="2bf1e021-9f5e-43d9-b222-76a0a85f0351_16" sourcehash="1459167132" targethash="-982228703"/>
  <segment id="6a95bc94-edaf-4cfa-af70-a7f488888a32_17" sourcehash="-615351634" targethash="95196494"/>
  <segment id="930cc746-78ee-49d0-9147-5037c63bc6db_18" sourcehash="-329187742" targethash="870671703"/>
</list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sidebyside</cp:keywords>
  <cp:lastModifiedBy>nousua sainther</cp:lastModifiedBy>
  <cp:revision>22</cp:revision>
  <dcterms:created xsi:type="dcterms:W3CDTF">2023-12-30T11:48:00Z</dcterms:created>
  <dcterms:modified xsi:type="dcterms:W3CDTF">2023-12-30T12:30:00Z</dcterms:modified>
</cp:coreProperties>
</file>