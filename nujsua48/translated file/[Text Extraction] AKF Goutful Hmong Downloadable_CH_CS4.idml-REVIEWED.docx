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2"/>
        <w:gridCol w:w="1287"/>
        <w:gridCol w:w="4790"/>
        <w:gridCol w:w="7467"/>
      </w:tblGrid>
      <w:tr w:rsidR="004B070B" w14:paraId="4448707E" w14:textId="77777777">
        <w:tc>
          <w:tcPr>
            <w:tcW w:w="0" w:type="auto"/>
            <w:shd w:val="clear" w:color="auto" w:fill="8DB3E2"/>
          </w:tcPr>
          <w:p w14:paraId="3F95DAF8" w14:textId="77777777" w:rsidR="004B070B" w:rsidRDefault="00000000">
            <w:r>
              <w:t>Segment ID</w:t>
            </w:r>
          </w:p>
        </w:tc>
        <w:tc>
          <w:tcPr>
            <w:tcW w:w="0" w:type="auto"/>
            <w:shd w:val="clear" w:color="auto" w:fill="8DB3E2"/>
          </w:tcPr>
          <w:p w14:paraId="72FE29DE" w14:textId="77777777" w:rsidR="004B070B" w:rsidRDefault="00000000">
            <w:r>
              <w:t>Segment status</w:t>
            </w:r>
          </w:p>
        </w:tc>
        <w:tc>
          <w:tcPr>
            <w:tcW w:w="0" w:type="auto"/>
            <w:shd w:val="clear" w:color="auto" w:fill="8DB3E2"/>
          </w:tcPr>
          <w:p w14:paraId="1B991852" w14:textId="77777777" w:rsidR="004B070B" w:rsidRDefault="00000000">
            <w:r>
              <w:t>Source segment</w:t>
            </w:r>
          </w:p>
        </w:tc>
        <w:tc>
          <w:tcPr>
            <w:tcW w:w="0" w:type="auto"/>
            <w:shd w:val="clear" w:color="auto" w:fill="8DB3E2"/>
          </w:tcPr>
          <w:p w14:paraId="5B46C034" w14:textId="77777777" w:rsidR="004B070B" w:rsidRDefault="00000000">
            <w:r>
              <w:t>Target segment</w:t>
            </w:r>
          </w:p>
        </w:tc>
      </w:tr>
      <w:tr w:rsidR="004B070B" w14:paraId="172B9271" w14:textId="77777777">
        <w:tc>
          <w:tcPr>
            <w:tcW w:w="0" w:type="auto"/>
            <w:shd w:val="clear" w:color="auto" w:fill="FFFFFF"/>
          </w:tcPr>
          <w:p w14:paraId="2A10774E" w14:textId="77777777" w:rsidR="004B070B" w:rsidRDefault="00000000">
            <w:r>
              <w:rPr>
                <w:rStyle w:val="SegmentID"/>
              </w:rPr>
              <w:t>1</w:t>
            </w:r>
            <w:r>
              <w:rPr>
                <w:rStyle w:val="TransUnitID"/>
              </w:rPr>
              <w:t>2aecbca0-11ea-406c-9c2a-0512200ce3b2</w:t>
            </w:r>
          </w:p>
        </w:tc>
        <w:tc>
          <w:tcPr>
            <w:tcW w:w="0" w:type="auto"/>
            <w:shd w:val="clear" w:color="auto" w:fill="FFFFFF"/>
          </w:tcPr>
          <w:p w14:paraId="54BDA388" w14:textId="77777777" w:rsidR="004B070B" w:rsidRDefault="00000000">
            <w:r>
              <w:t>Translated (0%)</w:t>
            </w:r>
          </w:p>
        </w:tc>
        <w:tc>
          <w:tcPr>
            <w:tcW w:w="0" w:type="auto"/>
            <w:shd w:val="clear" w:color="auto" w:fill="FFFFFF"/>
          </w:tcPr>
          <w:p w14:paraId="0A377B17" w14:textId="77777777" w:rsidR="004B070B" w:rsidRDefault="00000000">
            <w:r>
              <w:t>Talk to your doctor about gout (Crazy Foot Pain)</w:t>
            </w:r>
          </w:p>
        </w:tc>
        <w:tc>
          <w:tcPr>
            <w:tcW w:w="0" w:type="auto"/>
            <w:shd w:val="clear" w:color="auto" w:fill="FFFFFF"/>
          </w:tcPr>
          <w:p w14:paraId="0D79DD4D" w14:textId="77777777" w:rsidR="004B070B" w:rsidRDefault="00000000">
            <w:pPr>
              <w:rPr>
                <w:lang/>
              </w:rPr>
            </w:pPr>
            <w:r>
              <w:rPr>
                <w:lang/>
              </w:rPr>
              <w:t>Tham nrog koj tus kws kho mob txog tus kab mob</w:t>
            </w:r>
            <w:del w:id="0" w:author="nousua sainther" w:date="2023-10-11T16:23:00Z">
              <w:r w:rsidDel="00D62D63">
                <w:rPr>
                  <w:lang/>
                </w:rPr>
                <w:delText xml:space="preserve"> ko</w:delText>
              </w:r>
            </w:del>
            <w:r>
              <w:rPr>
                <w:lang/>
              </w:rPr>
              <w:t xml:space="preserve"> taw vwm (Mob Taw Vwm)</w:t>
            </w:r>
          </w:p>
        </w:tc>
      </w:tr>
      <w:tr w:rsidR="004B070B" w14:paraId="0ABE1C65" w14:textId="77777777">
        <w:tc>
          <w:tcPr>
            <w:tcW w:w="0" w:type="auto"/>
            <w:shd w:val="clear" w:color="auto" w:fill="FFFFFF"/>
          </w:tcPr>
          <w:p w14:paraId="7D9DA6C1" w14:textId="77777777" w:rsidR="004B070B" w:rsidRDefault="00000000">
            <w:r>
              <w:rPr>
                <w:rStyle w:val="SegmentID"/>
              </w:rPr>
              <w:t>2</w:t>
            </w:r>
            <w:r>
              <w:rPr>
                <w:rStyle w:val="TransUnitID"/>
              </w:rPr>
              <w:t>9847487a-4076-4fa8-a0de-270c936716cc</w:t>
            </w:r>
          </w:p>
        </w:tc>
        <w:tc>
          <w:tcPr>
            <w:tcW w:w="0" w:type="auto"/>
            <w:shd w:val="clear" w:color="auto" w:fill="FFFFFF"/>
          </w:tcPr>
          <w:p w14:paraId="241332AD" w14:textId="77777777" w:rsidR="004B070B" w:rsidRDefault="00000000">
            <w:r>
              <w:t>Translated (0%)</w:t>
            </w:r>
          </w:p>
        </w:tc>
        <w:tc>
          <w:tcPr>
            <w:tcW w:w="0" w:type="auto"/>
            <w:shd w:val="clear" w:color="auto" w:fill="FFFFFF"/>
          </w:tcPr>
          <w:p w14:paraId="0F8BD45E" w14:textId="77777777" w:rsidR="004B070B" w:rsidRDefault="00000000">
            <w:r>
              <w:t>What is gout?</w:t>
            </w:r>
          </w:p>
        </w:tc>
        <w:tc>
          <w:tcPr>
            <w:tcW w:w="0" w:type="auto"/>
            <w:shd w:val="clear" w:color="auto" w:fill="FFFFFF"/>
          </w:tcPr>
          <w:p w14:paraId="025ED280" w14:textId="77777777" w:rsidR="004B070B" w:rsidRDefault="00000000">
            <w:pPr>
              <w:rPr>
                <w:lang/>
              </w:rPr>
            </w:pPr>
            <w:r>
              <w:rPr>
                <w:lang/>
              </w:rPr>
              <w:t>Tus kab mob</w:t>
            </w:r>
            <w:del w:id="1" w:author="nousua sainther" w:date="2023-10-11T16:24:00Z">
              <w:r w:rsidDel="00D62D63">
                <w:rPr>
                  <w:lang/>
                </w:rPr>
                <w:delText xml:space="preserve"> ko</w:delText>
              </w:r>
            </w:del>
            <w:r>
              <w:rPr>
                <w:lang/>
              </w:rPr>
              <w:t xml:space="preserve"> taw vwm yog dab?</w:t>
            </w:r>
          </w:p>
        </w:tc>
      </w:tr>
      <w:tr w:rsidR="004B070B" w14:paraId="7D4C236C" w14:textId="77777777">
        <w:tc>
          <w:tcPr>
            <w:tcW w:w="0" w:type="auto"/>
            <w:shd w:val="clear" w:color="auto" w:fill="FFFFFF"/>
          </w:tcPr>
          <w:p w14:paraId="3A540265" w14:textId="77777777" w:rsidR="004B070B" w:rsidRDefault="00000000">
            <w:r>
              <w:rPr>
                <w:rStyle w:val="SegmentID"/>
              </w:rPr>
              <w:t>3</w:t>
            </w:r>
            <w:r>
              <w:rPr>
                <w:rStyle w:val="TransUnitID"/>
              </w:rPr>
              <w:t>35f0e489-e30a-498f-8924-b856cd5ceed8</w:t>
            </w:r>
          </w:p>
        </w:tc>
        <w:tc>
          <w:tcPr>
            <w:tcW w:w="0" w:type="auto"/>
            <w:shd w:val="clear" w:color="auto" w:fill="FFFFFF"/>
          </w:tcPr>
          <w:p w14:paraId="43ECB3E6" w14:textId="77777777" w:rsidR="004B070B" w:rsidRDefault="00000000">
            <w:r>
              <w:t>Translated (0%)</w:t>
            </w:r>
          </w:p>
        </w:tc>
        <w:tc>
          <w:tcPr>
            <w:tcW w:w="0" w:type="auto"/>
            <w:shd w:val="clear" w:color="auto" w:fill="FFFFFF"/>
          </w:tcPr>
          <w:p w14:paraId="6ABE5997" w14:textId="77777777" w:rsidR="004B070B" w:rsidRDefault="00000000">
            <w:r>
              <w:t>Gout is a type of arthritis.</w:t>
            </w:r>
          </w:p>
        </w:tc>
        <w:tc>
          <w:tcPr>
            <w:tcW w:w="0" w:type="auto"/>
            <w:shd w:val="clear" w:color="auto" w:fill="FFFFFF"/>
          </w:tcPr>
          <w:p w14:paraId="237FEA4C" w14:textId="77777777" w:rsidR="004B070B" w:rsidRDefault="00000000">
            <w:pPr>
              <w:rPr>
                <w:lang/>
              </w:rPr>
            </w:pPr>
            <w:r>
              <w:rPr>
                <w:lang/>
              </w:rPr>
              <w:t>Tus kab mob</w:t>
            </w:r>
            <w:del w:id="2" w:author="nousua sainther" w:date="2023-10-11T16:24:00Z">
              <w:r w:rsidDel="00D62D63">
                <w:rPr>
                  <w:lang/>
                </w:rPr>
                <w:delText xml:space="preserve"> ko</w:delText>
              </w:r>
            </w:del>
            <w:r>
              <w:rPr>
                <w:lang/>
              </w:rPr>
              <w:t xml:space="preserve"> taw vwm yog ib hom mob lub pob qij txha av xej.</w:t>
            </w:r>
          </w:p>
        </w:tc>
      </w:tr>
      <w:tr w:rsidR="004B070B" w14:paraId="5798B139" w14:textId="77777777">
        <w:tc>
          <w:tcPr>
            <w:tcW w:w="0" w:type="auto"/>
            <w:shd w:val="clear" w:color="auto" w:fill="FFFFFF"/>
          </w:tcPr>
          <w:p w14:paraId="6CF7E0D1" w14:textId="77777777" w:rsidR="004B070B" w:rsidRDefault="00000000">
            <w:r>
              <w:rPr>
                <w:rStyle w:val="SegmentID"/>
              </w:rPr>
              <w:t>4</w:t>
            </w:r>
            <w:r>
              <w:rPr>
                <w:rStyle w:val="TransUnitID"/>
              </w:rPr>
              <w:t>6d8bcb0c-24be-48d4-a589-37dc5414a387</w:t>
            </w:r>
          </w:p>
        </w:tc>
        <w:tc>
          <w:tcPr>
            <w:tcW w:w="0" w:type="auto"/>
            <w:shd w:val="clear" w:color="auto" w:fill="FFFFFF"/>
          </w:tcPr>
          <w:p w14:paraId="7C78920E" w14:textId="77777777" w:rsidR="004B070B" w:rsidRDefault="00000000">
            <w:r>
              <w:t>Translated (0%)</w:t>
            </w:r>
          </w:p>
        </w:tc>
        <w:tc>
          <w:tcPr>
            <w:tcW w:w="0" w:type="auto"/>
            <w:shd w:val="clear" w:color="auto" w:fill="FFFFFF"/>
          </w:tcPr>
          <w:p w14:paraId="38882516" w14:textId="77777777" w:rsidR="004B070B" w:rsidRDefault="00000000">
            <w:r>
              <w:t>Arthritis is a common condition that causes swelling and pain in your joints.</w:t>
            </w:r>
          </w:p>
        </w:tc>
        <w:tc>
          <w:tcPr>
            <w:tcW w:w="0" w:type="auto"/>
            <w:shd w:val="clear" w:color="auto" w:fill="FFFFFF"/>
          </w:tcPr>
          <w:p w14:paraId="5A039C86" w14:textId="5D880DE9" w:rsidR="004B070B" w:rsidRDefault="00000000">
            <w:pPr>
              <w:rPr>
                <w:lang/>
              </w:rPr>
            </w:pPr>
            <w:r>
              <w:rPr>
                <w:lang/>
              </w:rPr>
              <w:t>Kev mob lub pob qij txha av xej yog ib yam mob uas ua rau o</w:t>
            </w:r>
            <w:ins w:id="3" w:author="nousua sainther" w:date="2023-10-11T16:25:00Z">
              <w:r w:rsidR="00D62D63">
                <w:t>s</w:t>
              </w:r>
            </w:ins>
            <w:r>
              <w:rPr>
                <w:lang/>
              </w:rPr>
              <w:t xml:space="preserve"> thiab mob hauv koj cov pob qij txha.</w:t>
            </w:r>
          </w:p>
        </w:tc>
      </w:tr>
      <w:tr w:rsidR="004B070B" w14:paraId="038BDECA" w14:textId="77777777">
        <w:tc>
          <w:tcPr>
            <w:tcW w:w="0" w:type="auto"/>
            <w:shd w:val="clear" w:color="auto" w:fill="FFFFFF"/>
          </w:tcPr>
          <w:p w14:paraId="17D3AACE" w14:textId="77777777" w:rsidR="004B070B" w:rsidRDefault="00000000">
            <w:r>
              <w:rPr>
                <w:rStyle w:val="SegmentID"/>
              </w:rPr>
              <w:t>5</w:t>
            </w:r>
            <w:r>
              <w:rPr>
                <w:rStyle w:val="TransUnitID"/>
              </w:rPr>
              <w:t>1d6d8792-17e0-4a56-aa89-cc56fd2f425a</w:t>
            </w:r>
          </w:p>
        </w:tc>
        <w:tc>
          <w:tcPr>
            <w:tcW w:w="0" w:type="auto"/>
            <w:shd w:val="clear" w:color="auto" w:fill="FFFFFF"/>
          </w:tcPr>
          <w:p w14:paraId="2E4C652C" w14:textId="77777777" w:rsidR="004B070B" w:rsidRDefault="00000000">
            <w:r>
              <w:t>Translated (0%)</w:t>
            </w:r>
          </w:p>
        </w:tc>
        <w:tc>
          <w:tcPr>
            <w:tcW w:w="0" w:type="auto"/>
            <w:shd w:val="clear" w:color="auto" w:fill="FFFFFF"/>
          </w:tcPr>
          <w:p w14:paraId="43D215A3" w14:textId="77777777" w:rsidR="004B070B" w:rsidRDefault="00000000">
            <w:r>
              <w:t>Gout is caused by having too much uric acid in your blood.</w:t>
            </w:r>
          </w:p>
        </w:tc>
        <w:tc>
          <w:tcPr>
            <w:tcW w:w="0" w:type="auto"/>
            <w:shd w:val="clear" w:color="auto" w:fill="FFFFFF"/>
          </w:tcPr>
          <w:p w14:paraId="6D94E115" w14:textId="40677264" w:rsidR="004B070B" w:rsidRDefault="00000000">
            <w:pPr>
              <w:rPr>
                <w:lang/>
              </w:rPr>
            </w:pPr>
            <w:r>
              <w:rPr>
                <w:lang/>
              </w:rPr>
              <w:t>Tus kab mob</w:t>
            </w:r>
            <w:del w:id="4" w:author="nousua sainther" w:date="2023-10-11T16:25:00Z">
              <w:r w:rsidDel="00D62D63">
                <w:rPr>
                  <w:lang/>
                </w:rPr>
                <w:delText xml:space="preserve"> ko</w:delText>
              </w:r>
            </w:del>
            <w:r>
              <w:rPr>
                <w:lang/>
              </w:rPr>
              <w:t xml:space="preserve"> taw vwm yog tshwm sim los ntawm kev muaj kua qaub uric huav cov ntshav ntau dhau</w:t>
            </w:r>
            <w:ins w:id="5" w:author="nousua sainther" w:date="2023-10-11T16:26:00Z">
              <w:r w:rsidR="00D62D63">
                <w:t xml:space="preserve"> lawm</w:t>
              </w:r>
            </w:ins>
            <w:r>
              <w:rPr>
                <w:lang/>
              </w:rPr>
              <w:t>.</w:t>
            </w:r>
          </w:p>
        </w:tc>
      </w:tr>
      <w:tr w:rsidR="004B070B" w14:paraId="63461A9E" w14:textId="77777777">
        <w:tc>
          <w:tcPr>
            <w:tcW w:w="0" w:type="auto"/>
            <w:shd w:val="clear" w:color="auto" w:fill="FFFFFF"/>
          </w:tcPr>
          <w:p w14:paraId="27EE9E1C" w14:textId="77777777" w:rsidR="004B070B" w:rsidRDefault="00000000">
            <w:r>
              <w:rPr>
                <w:rStyle w:val="SegmentID"/>
              </w:rPr>
              <w:t>6</w:t>
            </w:r>
            <w:r>
              <w:rPr>
                <w:rStyle w:val="TransUnitID"/>
              </w:rPr>
              <w:t>2973d4d2-31bd-4511-adab-6cca6570434e</w:t>
            </w:r>
          </w:p>
        </w:tc>
        <w:tc>
          <w:tcPr>
            <w:tcW w:w="0" w:type="auto"/>
            <w:shd w:val="clear" w:color="auto" w:fill="FFFFFF"/>
          </w:tcPr>
          <w:p w14:paraId="083470E4" w14:textId="77777777" w:rsidR="004B070B" w:rsidRDefault="00000000">
            <w:r>
              <w:t>Translated (0%)</w:t>
            </w:r>
          </w:p>
        </w:tc>
        <w:tc>
          <w:tcPr>
            <w:tcW w:w="0" w:type="auto"/>
            <w:shd w:val="clear" w:color="auto" w:fill="FFFFFF"/>
          </w:tcPr>
          <w:p w14:paraId="5EDB90B3" w14:textId="77777777" w:rsidR="004B070B" w:rsidRDefault="00000000">
            <w:r>
              <w:t>Uric acid is a natural waste product that your body makes when you digest certain foods and drinks.</w:t>
            </w:r>
          </w:p>
        </w:tc>
        <w:tc>
          <w:tcPr>
            <w:tcW w:w="0" w:type="auto"/>
            <w:shd w:val="clear" w:color="auto" w:fill="FFFFFF"/>
          </w:tcPr>
          <w:p w14:paraId="284B13DF" w14:textId="77777777" w:rsidR="004B070B" w:rsidRDefault="00000000">
            <w:pPr>
              <w:rPr>
                <w:lang/>
              </w:rPr>
            </w:pPr>
            <w:r>
              <w:rPr>
                <w:lang/>
              </w:rPr>
              <w:t>Cov kua qaub uric yog ib yam khoom pov tseg uas koj lub cev tsim tawm los thaum koj zom cov zaub mov thiab haus qee cov dej qab zib.</w:t>
            </w:r>
          </w:p>
        </w:tc>
      </w:tr>
      <w:tr w:rsidR="004B070B" w14:paraId="69D84928" w14:textId="77777777">
        <w:tc>
          <w:tcPr>
            <w:tcW w:w="0" w:type="auto"/>
            <w:shd w:val="clear" w:color="auto" w:fill="FFFFFF"/>
          </w:tcPr>
          <w:p w14:paraId="1377F99D" w14:textId="77777777" w:rsidR="004B070B" w:rsidRDefault="00000000">
            <w:r>
              <w:rPr>
                <w:rStyle w:val="SegmentID"/>
              </w:rPr>
              <w:t>7</w:t>
            </w:r>
            <w:r>
              <w:rPr>
                <w:rStyle w:val="TransUnitID"/>
              </w:rPr>
              <w:t>9011826e-a7ad-4c22-b28c-9cd0c6d2abb2</w:t>
            </w:r>
          </w:p>
        </w:tc>
        <w:tc>
          <w:tcPr>
            <w:tcW w:w="0" w:type="auto"/>
            <w:shd w:val="clear" w:color="auto" w:fill="FFFFFF"/>
          </w:tcPr>
          <w:p w14:paraId="7CAFCA2F" w14:textId="77777777" w:rsidR="004B070B" w:rsidRDefault="00000000">
            <w:r>
              <w:t>Translated (0%)</w:t>
            </w:r>
          </w:p>
        </w:tc>
        <w:tc>
          <w:tcPr>
            <w:tcW w:w="0" w:type="auto"/>
            <w:shd w:val="clear" w:color="auto" w:fill="FFFFFF"/>
          </w:tcPr>
          <w:p w14:paraId="7EEC5838" w14:textId="77777777" w:rsidR="004B070B" w:rsidRDefault="00000000">
            <w:r>
              <w:t>When uric acid builds up, tiny crystals called urate crystals form.</w:t>
            </w:r>
          </w:p>
        </w:tc>
        <w:tc>
          <w:tcPr>
            <w:tcW w:w="0" w:type="auto"/>
            <w:shd w:val="clear" w:color="auto" w:fill="FFFFFF"/>
          </w:tcPr>
          <w:p w14:paraId="4C0152F4" w14:textId="77777777" w:rsidR="004B070B" w:rsidRDefault="00000000">
            <w:pPr>
              <w:rPr>
                <w:lang/>
              </w:rPr>
            </w:pPr>
            <w:r>
              <w:rPr>
                <w:lang/>
              </w:rPr>
              <w:t>Thaum cov kua qaub uric tsim tau ntau tuaj, cov pob zeb me-me hu ua pob zeb urate.</w:t>
            </w:r>
          </w:p>
        </w:tc>
      </w:tr>
      <w:tr w:rsidR="004B070B" w14:paraId="15E9180F" w14:textId="77777777">
        <w:tc>
          <w:tcPr>
            <w:tcW w:w="0" w:type="auto"/>
            <w:shd w:val="clear" w:color="auto" w:fill="FFFFFF"/>
          </w:tcPr>
          <w:p w14:paraId="297B80AA" w14:textId="77777777" w:rsidR="004B070B" w:rsidRDefault="00000000">
            <w:r>
              <w:rPr>
                <w:rStyle w:val="SegmentID"/>
              </w:rPr>
              <w:t>8</w:t>
            </w:r>
            <w:r>
              <w:rPr>
                <w:rStyle w:val="TransUnitID"/>
              </w:rPr>
              <w:t>1bf92303-3c48-4d48-a569-2733247e3a8e</w:t>
            </w:r>
          </w:p>
        </w:tc>
        <w:tc>
          <w:tcPr>
            <w:tcW w:w="0" w:type="auto"/>
            <w:shd w:val="clear" w:color="auto" w:fill="FFFFFF"/>
          </w:tcPr>
          <w:p w14:paraId="0203BA46" w14:textId="77777777" w:rsidR="004B070B" w:rsidRDefault="00000000">
            <w:r>
              <w:t>Translated (0%)</w:t>
            </w:r>
          </w:p>
        </w:tc>
        <w:tc>
          <w:tcPr>
            <w:tcW w:w="0" w:type="auto"/>
            <w:shd w:val="clear" w:color="auto" w:fill="FFFFFF"/>
          </w:tcPr>
          <w:p w14:paraId="640DD1F7" w14:textId="77777777" w:rsidR="004B070B" w:rsidRDefault="00000000">
            <w:r>
              <w:t>A common symptom of gout is tophi, which are rounded, swollen growths on your joints, such as your knuckles or ankles.</w:t>
            </w:r>
          </w:p>
        </w:tc>
        <w:tc>
          <w:tcPr>
            <w:tcW w:w="0" w:type="auto"/>
            <w:shd w:val="clear" w:color="auto" w:fill="FFFFFF"/>
          </w:tcPr>
          <w:p w14:paraId="013CD5F7" w14:textId="31F37EC6" w:rsidR="004B070B" w:rsidRDefault="00000000">
            <w:pPr>
              <w:rPr>
                <w:lang/>
              </w:rPr>
            </w:pPr>
            <w:r>
              <w:rPr>
                <w:lang/>
              </w:rPr>
              <w:t>Tus tsos mob ntawm tus kab mob</w:t>
            </w:r>
            <w:del w:id="6" w:author="nousua sainther" w:date="2023-10-11T16:26:00Z">
              <w:r w:rsidDel="00D62D63">
                <w:rPr>
                  <w:lang/>
                </w:rPr>
                <w:delText xml:space="preserve"> ko</w:delText>
              </w:r>
            </w:del>
            <w:r>
              <w:rPr>
                <w:lang/>
              </w:rPr>
              <w:t xml:space="preserve"> taw vwm yog tophi, uas muaj kev loj hlob, o</w:t>
            </w:r>
            <w:ins w:id="7" w:author="nousua sainther" w:date="2023-10-11T16:27:00Z">
              <w:r w:rsidR="00D62D63">
                <w:t>s</w:t>
              </w:r>
            </w:ins>
            <w:r>
              <w:rPr>
                <w:lang/>
              </w:rPr>
              <w:t xml:space="preserve"> ntawm koj cov pob qij txha, xws li pob ntiv taws los sis pob taws.</w:t>
            </w:r>
          </w:p>
        </w:tc>
      </w:tr>
      <w:tr w:rsidR="004B070B" w14:paraId="66686B72" w14:textId="77777777">
        <w:tc>
          <w:tcPr>
            <w:tcW w:w="0" w:type="auto"/>
            <w:shd w:val="clear" w:color="auto" w:fill="FFFFFF"/>
          </w:tcPr>
          <w:p w14:paraId="2A4CBB30" w14:textId="77777777" w:rsidR="004B070B" w:rsidRDefault="00000000">
            <w:r>
              <w:rPr>
                <w:rStyle w:val="SegmentID"/>
              </w:rPr>
              <w:t>9</w:t>
            </w:r>
            <w:r>
              <w:rPr>
                <w:rStyle w:val="TransUnitID"/>
              </w:rPr>
              <w:t>5d3cd975-66b1-49e0-a892-9a4472e646b4</w:t>
            </w:r>
          </w:p>
        </w:tc>
        <w:tc>
          <w:tcPr>
            <w:tcW w:w="0" w:type="auto"/>
            <w:shd w:val="clear" w:color="auto" w:fill="FFFFFF"/>
          </w:tcPr>
          <w:p w14:paraId="5CB5E735" w14:textId="77777777" w:rsidR="004B070B" w:rsidRDefault="00000000">
            <w:r>
              <w:t>Translated (0%)</w:t>
            </w:r>
          </w:p>
        </w:tc>
        <w:tc>
          <w:tcPr>
            <w:tcW w:w="0" w:type="auto"/>
            <w:shd w:val="clear" w:color="auto" w:fill="FFFFFF"/>
          </w:tcPr>
          <w:p w14:paraId="4973B861" w14:textId="77777777" w:rsidR="004B070B" w:rsidRDefault="00000000">
            <w:r>
              <w:t>What is the connection between gout and kidney disease?</w:t>
            </w:r>
          </w:p>
        </w:tc>
        <w:tc>
          <w:tcPr>
            <w:tcW w:w="0" w:type="auto"/>
            <w:shd w:val="clear" w:color="auto" w:fill="FFFFFF"/>
          </w:tcPr>
          <w:p w14:paraId="77753468" w14:textId="77777777" w:rsidR="004B070B" w:rsidRDefault="00000000">
            <w:pPr>
              <w:rPr>
                <w:lang/>
              </w:rPr>
            </w:pPr>
            <w:r>
              <w:rPr>
                <w:lang/>
              </w:rPr>
              <w:t>Tus kab mob</w:t>
            </w:r>
            <w:del w:id="8" w:author="nousua sainther" w:date="2023-10-11T16:27:00Z">
              <w:r w:rsidDel="00D62D63">
                <w:rPr>
                  <w:lang/>
                </w:rPr>
                <w:delText xml:space="preserve"> ko</w:delText>
              </w:r>
            </w:del>
            <w:r>
              <w:rPr>
                <w:lang/>
              </w:rPr>
              <w:t xml:space="preserve"> taw vwm thiab mob raum sib cuam tshuam li cas?</w:t>
            </w:r>
          </w:p>
        </w:tc>
      </w:tr>
      <w:tr w:rsidR="004B070B" w14:paraId="741416D1" w14:textId="77777777">
        <w:tc>
          <w:tcPr>
            <w:tcW w:w="0" w:type="auto"/>
            <w:shd w:val="clear" w:color="auto" w:fill="FFFFFF"/>
          </w:tcPr>
          <w:p w14:paraId="4EEEE362" w14:textId="77777777" w:rsidR="004B070B" w:rsidRDefault="00000000">
            <w:r>
              <w:rPr>
                <w:rStyle w:val="SegmentID"/>
              </w:rPr>
              <w:t>10</w:t>
            </w:r>
            <w:r>
              <w:rPr>
                <w:rStyle w:val="TransUnitID"/>
              </w:rPr>
              <w:t>1d8b7879-d9df-474a-9657-f3c44f75603f</w:t>
            </w:r>
          </w:p>
        </w:tc>
        <w:tc>
          <w:tcPr>
            <w:tcW w:w="0" w:type="auto"/>
            <w:shd w:val="clear" w:color="auto" w:fill="FFFFFF"/>
          </w:tcPr>
          <w:p w14:paraId="3D9600D1" w14:textId="77777777" w:rsidR="004B070B" w:rsidRDefault="00000000">
            <w:r>
              <w:t>Translated (0%)</w:t>
            </w:r>
          </w:p>
        </w:tc>
        <w:tc>
          <w:tcPr>
            <w:tcW w:w="0" w:type="auto"/>
            <w:shd w:val="clear" w:color="auto" w:fill="FFFFFF"/>
          </w:tcPr>
          <w:p w14:paraId="3EAA2014" w14:textId="77777777" w:rsidR="004B070B" w:rsidRDefault="00000000">
            <w:r>
              <w:t>Kidney disease can lead to gout, and gout may lead to kidney disease.</w:t>
            </w:r>
          </w:p>
        </w:tc>
        <w:tc>
          <w:tcPr>
            <w:tcW w:w="0" w:type="auto"/>
            <w:shd w:val="clear" w:color="auto" w:fill="FFFFFF"/>
          </w:tcPr>
          <w:p w14:paraId="1F9D640D" w14:textId="77777777" w:rsidR="004B070B" w:rsidRDefault="00000000">
            <w:pPr>
              <w:rPr>
                <w:lang/>
              </w:rPr>
            </w:pPr>
            <w:r>
              <w:rPr>
                <w:lang/>
              </w:rPr>
              <w:t>Kab mob raum tuaj yeem ua rau mob</w:t>
            </w:r>
            <w:del w:id="9" w:author="nousua sainther" w:date="2023-10-11T16:27:00Z">
              <w:r w:rsidDel="00D62D63">
                <w:rPr>
                  <w:lang/>
                </w:rPr>
                <w:delText xml:space="preserve"> ko</w:delText>
              </w:r>
            </w:del>
            <w:r>
              <w:rPr>
                <w:lang/>
              </w:rPr>
              <w:t xml:space="preserve"> taw vwm tau, thiab tus kab mob</w:t>
            </w:r>
            <w:del w:id="10" w:author="nousua sainther" w:date="2023-10-11T16:27:00Z">
              <w:r w:rsidDel="00D62D63">
                <w:rPr>
                  <w:lang/>
                </w:rPr>
                <w:delText xml:space="preserve"> ko</w:delText>
              </w:r>
            </w:del>
            <w:r>
              <w:rPr>
                <w:lang/>
              </w:rPr>
              <w:t xml:space="preserve"> tawm vwm tuaj yeem ua rau mob raum tau.</w:t>
            </w:r>
          </w:p>
        </w:tc>
      </w:tr>
      <w:tr w:rsidR="004B070B" w14:paraId="09DFA03A" w14:textId="77777777">
        <w:tc>
          <w:tcPr>
            <w:tcW w:w="0" w:type="auto"/>
            <w:shd w:val="clear" w:color="auto" w:fill="FFFFFF"/>
          </w:tcPr>
          <w:p w14:paraId="41BC56CC" w14:textId="77777777" w:rsidR="004B070B" w:rsidRDefault="00000000">
            <w:r>
              <w:rPr>
                <w:rStyle w:val="SegmentID"/>
              </w:rPr>
              <w:t>11</w:t>
            </w:r>
            <w:r>
              <w:rPr>
                <w:rStyle w:val="TransUnitID"/>
              </w:rPr>
              <w:t>326a93d7-c75b-4e3e-8234-b3b9c6da474e</w:t>
            </w:r>
          </w:p>
        </w:tc>
        <w:tc>
          <w:tcPr>
            <w:tcW w:w="0" w:type="auto"/>
            <w:shd w:val="clear" w:color="auto" w:fill="FFFFFF"/>
          </w:tcPr>
          <w:p w14:paraId="715AA826" w14:textId="77777777" w:rsidR="004B070B" w:rsidRDefault="00000000">
            <w:r>
              <w:t>Translated (0%)</w:t>
            </w:r>
          </w:p>
        </w:tc>
        <w:tc>
          <w:tcPr>
            <w:tcW w:w="0" w:type="auto"/>
            <w:shd w:val="clear" w:color="auto" w:fill="FFFFFF"/>
          </w:tcPr>
          <w:p w14:paraId="3DF1A40E" w14:textId="77777777" w:rsidR="004B070B" w:rsidRDefault="00000000">
            <w:r>
              <w:t>If you have either condition, talk to your doctor about preventing the other.</w:t>
            </w:r>
          </w:p>
        </w:tc>
        <w:tc>
          <w:tcPr>
            <w:tcW w:w="0" w:type="auto"/>
            <w:shd w:val="clear" w:color="auto" w:fill="FFFFFF"/>
          </w:tcPr>
          <w:p w14:paraId="7A2F7670" w14:textId="77777777" w:rsidR="004B070B" w:rsidRDefault="00000000">
            <w:pPr>
              <w:rPr>
                <w:lang/>
              </w:rPr>
            </w:pPr>
            <w:r>
              <w:rPr>
                <w:lang/>
              </w:rPr>
              <w:t>Yog tias koj muaj ib xwm txheej twg, nrog koj tus kws kho mob tham txog kev tiv thaiv lwm tus kab mob.</w:t>
            </w:r>
          </w:p>
        </w:tc>
      </w:tr>
      <w:tr w:rsidR="004B070B" w14:paraId="74A55225" w14:textId="77777777">
        <w:tc>
          <w:tcPr>
            <w:tcW w:w="0" w:type="auto"/>
            <w:shd w:val="clear" w:color="auto" w:fill="FFFFFF"/>
          </w:tcPr>
          <w:p w14:paraId="63127628" w14:textId="77777777" w:rsidR="004B070B" w:rsidRDefault="00000000">
            <w:r>
              <w:rPr>
                <w:rStyle w:val="SegmentID"/>
              </w:rPr>
              <w:t>12</w:t>
            </w:r>
            <w:r>
              <w:rPr>
                <w:rStyle w:val="TransUnitID"/>
              </w:rPr>
              <w:t>3ab820af-4ff7-4dd3-95df-6897159e06d2</w:t>
            </w:r>
          </w:p>
        </w:tc>
        <w:tc>
          <w:tcPr>
            <w:tcW w:w="0" w:type="auto"/>
            <w:shd w:val="clear" w:color="auto" w:fill="FFFFFF"/>
          </w:tcPr>
          <w:p w14:paraId="564BD95C" w14:textId="77777777" w:rsidR="004B070B" w:rsidRDefault="00000000">
            <w:r>
              <w:t>Translated (0%)</w:t>
            </w:r>
          </w:p>
        </w:tc>
        <w:tc>
          <w:tcPr>
            <w:tcW w:w="0" w:type="auto"/>
            <w:shd w:val="clear" w:color="auto" w:fill="FFFFFF"/>
          </w:tcPr>
          <w:p w14:paraId="36DE8FCA" w14:textId="77777777" w:rsidR="004B070B" w:rsidRDefault="00000000">
            <w:r>
              <w:t>How does gout affect the Hmong community in the United States?</w:t>
            </w:r>
          </w:p>
        </w:tc>
        <w:tc>
          <w:tcPr>
            <w:tcW w:w="0" w:type="auto"/>
            <w:shd w:val="clear" w:color="auto" w:fill="FFFFFF"/>
          </w:tcPr>
          <w:p w14:paraId="133F0B68" w14:textId="77777777" w:rsidR="004B070B" w:rsidRDefault="00000000">
            <w:pPr>
              <w:rPr>
                <w:lang/>
              </w:rPr>
            </w:pPr>
            <w:r>
              <w:rPr>
                <w:lang/>
              </w:rPr>
              <w:t>Tus kab mob</w:t>
            </w:r>
            <w:del w:id="11" w:author="nousua sainther" w:date="2023-10-11T16:28:00Z">
              <w:r w:rsidDel="00D62D63">
                <w:rPr>
                  <w:lang/>
                </w:rPr>
                <w:delText xml:space="preserve"> ko</w:delText>
              </w:r>
            </w:del>
            <w:r>
              <w:rPr>
                <w:lang/>
              </w:rPr>
              <w:t xml:space="preserve"> taw vwm cuam tshuam rau cov zej zog Hmoob hauv Teb Chaws Mes Kas li cas?</w:t>
            </w:r>
          </w:p>
        </w:tc>
      </w:tr>
      <w:tr w:rsidR="004B070B" w14:paraId="759F7DA9" w14:textId="77777777">
        <w:tc>
          <w:tcPr>
            <w:tcW w:w="0" w:type="auto"/>
            <w:shd w:val="clear" w:color="auto" w:fill="FFFFFF"/>
          </w:tcPr>
          <w:p w14:paraId="054D4C95" w14:textId="77777777" w:rsidR="004B070B" w:rsidRDefault="00000000">
            <w:r>
              <w:rPr>
                <w:rStyle w:val="SegmentID"/>
              </w:rPr>
              <w:t>13</w:t>
            </w:r>
            <w:r>
              <w:rPr>
                <w:rStyle w:val="TransUnitID"/>
              </w:rPr>
              <w:t>9552a4b0-36e9-4f49-a5c9-8d199ad50a66</w:t>
            </w:r>
          </w:p>
        </w:tc>
        <w:tc>
          <w:tcPr>
            <w:tcW w:w="0" w:type="auto"/>
            <w:shd w:val="clear" w:color="auto" w:fill="FFFFFF"/>
          </w:tcPr>
          <w:p w14:paraId="017F9C6A" w14:textId="77777777" w:rsidR="004B070B" w:rsidRDefault="00000000">
            <w:r>
              <w:t>Translated (0%)</w:t>
            </w:r>
          </w:p>
        </w:tc>
        <w:tc>
          <w:tcPr>
            <w:tcW w:w="0" w:type="auto"/>
            <w:shd w:val="clear" w:color="auto" w:fill="FFFFFF"/>
          </w:tcPr>
          <w:p w14:paraId="17A04F66" w14:textId="77777777" w:rsidR="004B070B" w:rsidRDefault="00000000">
            <w:r>
              <w:t>Gout is more common in the Hmong community than in other groups.</w:t>
            </w:r>
          </w:p>
        </w:tc>
        <w:tc>
          <w:tcPr>
            <w:tcW w:w="0" w:type="auto"/>
            <w:shd w:val="clear" w:color="auto" w:fill="FFFFFF"/>
          </w:tcPr>
          <w:p w14:paraId="7C12BB11" w14:textId="4B72BE14" w:rsidR="004B070B" w:rsidRDefault="00000000">
            <w:pPr>
              <w:rPr>
                <w:lang/>
              </w:rPr>
            </w:pPr>
            <w:r>
              <w:rPr>
                <w:lang/>
              </w:rPr>
              <w:t>Tus kab mob</w:t>
            </w:r>
            <w:del w:id="12" w:author="nousua sainther" w:date="2023-10-11T16:28:00Z">
              <w:r w:rsidDel="00D62D63">
                <w:rPr>
                  <w:lang/>
                </w:rPr>
                <w:delText xml:space="preserve"> ko</w:delText>
              </w:r>
            </w:del>
            <w:r>
              <w:rPr>
                <w:lang/>
              </w:rPr>
              <w:t xml:space="preserve"> taw vwm </w:t>
            </w:r>
            <w:ins w:id="13" w:author="nousua sainther" w:date="2023-10-11T16:28:00Z">
              <w:r w:rsidR="00D62D63">
                <w:t xml:space="preserve">muaj </w:t>
              </w:r>
            </w:ins>
            <w:r>
              <w:rPr>
                <w:lang/>
              </w:rPr>
              <w:t>k</w:t>
            </w:r>
            <w:del w:id="14" w:author="nousua sainther" w:date="2023-10-11T16:28:00Z">
              <w:r w:rsidDel="00D62D63">
                <w:rPr>
                  <w:lang/>
                </w:rPr>
                <w:delText>e</w:delText>
              </w:r>
            </w:del>
            <w:r>
              <w:rPr>
                <w:lang/>
              </w:rPr>
              <w:t>ev pom tshwm sim hauv zej zog Hmoob ntau dua li lwm pab pawg.</w:t>
            </w:r>
          </w:p>
        </w:tc>
      </w:tr>
      <w:tr w:rsidR="004B070B" w14:paraId="07C83AA1" w14:textId="77777777">
        <w:tc>
          <w:tcPr>
            <w:tcW w:w="0" w:type="auto"/>
            <w:shd w:val="clear" w:color="auto" w:fill="FFFFFF"/>
          </w:tcPr>
          <w:p w14:paraId="02A4B602" w14:textId="77777777" w:rsidR="004B070B" w:rsidRDefault="00000000">
            <w:r>
              <w:rPr>
                <w:rStyle w:val="SegmentID"/>
              </w:rPr>
              <w:t>14</w:t>
            </w:r>
            <w:r>
              <w:rPr>
                <w:rStyle w:val="TransUnitID"/>
              </w:rPr>
              <w:t>2a4afb77-0be3-438f-a0d4-a67d5623d8d1</w:t>
            </w:r>
          </w:p>
        </w:tc>
        <w:tc>
          <w:tcPr>
            <w:tcW w:w="0" w:type="auto"/>
            <w:shd w:val="clear" w:color="auto" w:fill="FFFFFF"/>
          </w:tcPr>
          <w:p w14:paraId="03E716B7" w14:textId="77777777" w:rsidR="004B070B" w:rsidRDefault="00000000">
            <w:r>
              <w:t>Translated (0%)</w:t>
            </w:r>
          </w:p>
        </w:tc>
        <w:tc>
          <w:tcPr>
            <w:tcW w:w="0" w:type="auto"/>
            <w:shd w:val="clear" w:color="auto" w:fill="FFFFFF"/>
          </w:tcPr>
          <w:p w14:paraId="535F0F7F" w14:textId="77777777" w:rsidR="004B070B" w:rsidRDefault="00000000">
            <w:r>
              <w:t>Hmong people with gout are more likely to have tophi than others.</w:t>
            </w:r>
          </w:p>
        </w:tc>
        <w:tc>
          <w:tcPr>
            <w:tcW w:w="0" w:type="auto"/>
            <w:shd w:val="clear" w:color="auto" w:fill="FFFFFF"/>
          </w:tcPr>
          <w:p w14:paraId="00E261A2" w14:textId="356FEDC2" w:rsidR="004B070B" w:rsidRDefault="00D62D63">
            <w:pPr>
              <w:rPr>
                <w:lang/>
              </w:rPr>
            </w:pPr>
            <w:proofErr w:type="spellStart"/>
            <w:ins w:id="15" w:author="nousua sainther" w:date="2023-10-11T16:29:00Z">
              <w:r>
                <w:t>Cov</w:t>
              </w:r>
              <w:proofErr w:type="spellEnd"/>
              <w:r>
                <w:t xml:space="preserve"> </w:t>
              </w:r>
            </w:ins>
            <w:del w:id="16" w:author="nousua sainther" w:date="2023-10-11T16:29:00Z">
              <w:r w:rsidR="00000000" w:rsidDel="00D62D63">
                <w:rPr>
                  <w:lang/>
                </w:rPr>
                <w:delText>H</w:delText>
              </w:r>
            </w:del>
            <w:ins w:id="17" w:author="nousua sainther" w:date="2023-10-11T16:29:00Z">
              <w:r>
                <w:t>h</w:t>
              </w:r>
            </w:ins>
            <w:r w:rsidR="00000000">
              <w:rPr>
                <w:lang/>
              </w:rPr>
              <w:t>moob uas muaj tus kab mob</w:t>
            </w:r>
            <w:del w:id="18" w:author="nousua sainther" w:date="2023-10-11T16:29:00Z">
              <w:r w:rsidR="00000000" w:rsidDel="00D62D63">
                <w:rPr>
                  <w:lang/>
                </w:rPr>
                <w:delText xml:space="preserve"> ko</w:delText>
              </w:r>
            </w:del>
            <w:r w:rsidR="00000000">
              <w:rPr>
                <w:lang/>
              </w:rPr>
              <w:t xml:space="preserve"> taw vwm mas yuav muaj tophi (pob txha hlav) ntau dua lwm pawg neeg.</w:t>
            </w:r>
          </w:p>
        </w:tc>
      </w:tr>
      <w:tr w:rsidR="004B070B" w14:paraId="354674C7" w14:textId="77777777">
        <w:tc>
          <w:tcPr>
            <w:tcW w:w="0" w:type="auto"/>
            <w:shd w:val="clear" w:color="auto" w:fill="FFFFFF"/>
          </w:tcPr>
          <w:p w14:paraId="277DDD80" w14:textId="77777777" w:rsidR="004B070B" w:rsidRDefault="00000000">
            <w:r>
              <w:rPr>
                <w:rStyle w:val="SegmentID"/>
              </w:rPr>
              <w:t>15</w:t>
            </w:r>
            <w:r>
              <w:rPr>
                <w:rStyle w:val="TransUnitID"/>
              </w:rPr>
              <w:t>d7d714d0-699e-4a0f-98cd-7d594f6bb18c</w:t>
            </w:r>
          </w:p>
        </w:tc>
        <w:tc>
          <w:tcPr>
            <w:tcW w:w="0" w:type="auto"/>
            <w:shd w:val="clear" w:color="auto" w:fill="FFFFFF"/>
          </w:tcPr>
          <w:p w14:paraId="22A74085" w14:textId="77777777" w:rsidR="004B070B" w:rsidRDefault="00000000">
            <w:r>
              <w:t>Translated (0%)</w:t>
            </w:r>
          </w:p>
        </w:tc>
        <w:tc>
          <w:tcPr>
            <w:tcW w:w="0" w:type="auto"/>
            <w:shd w:val="clear" w:color="auto" w:fill="FFFFFF"/>
          </w:tcPr>
          <w:p w14:paraId="0562F551" w14:textId="77777777" w:rsidR="004B070B" w:rsidRDefault="00000000">
            <w:r>
              <w:t>Hmong people are more likely to have gout symptoms at a younger age.</w:t>
            </w:r>
          </w:p>
        </w:tc>
        <w:tc>
          <w:tcPr>
            <w:tcW w:w="0" w:type="auto"/>
            <w:shd w:val="clear" w:color="auto" w:fill="FFFFFF"/>
          </w:tcPr>
          <w:p w14:paraId="4069C8BB" w14:textId="4AF5D5D7" w:rsidR="004B070B" w:rsidRDefault="00D62D63">
            <w:pPr>
              <w:rPr>
                <w:lang/>
              </w:rPr>
            </w:pPr>
            <w:proofErr w:type="spellStart"/>
            <w:ins w:id="19" w:author="nousua sainther" w:date="2023-10-11T16:29:00Z">
              <w:r>
                <w:t>Cov</w:t>
              </w:r>
              <w:proofErr w:type="spellEnd"/>
              <w:r>
                <w:t xml:space="preserve"> </w:t>
              </w:r>
            </w:ins>
            <w:del w:id="20" w:author="nousua sainther" w:date="2023-10-11T16:29:00Z">
              <w:r w:rsidR="00000000" w:rsidDel="00D62D63">
                <w:rPr>
                  <w:lang/>
                </w:rPr>
                <w:delText>H</w:delText>
              </w:r>
            </w:del>
            <w:ins w:id="21" w:author="nousua sainther" w:date="2023-10-11T16:29:00Z">
              <w:r>
                <w:t>h</w:t>
              </w:r>
            </w:ins>
            <w:r w:rsidR="00000000">
              <w:rPr>
                <w:lang/>
              </w:rPr>
              <w:t>moob feem coob yuav muaj tus kab mob</w:t>
            </w:r>
            <w:del w:id="22" w:author="nousua sainther" w:date="2023-10-11T16:30:00Z">
              <w:r w:rsidR="00000000" w:rsidDel="00D62D63">
                <w:rPr>
                  <w:lang/>
                </w:rPr>
                <w:delText xml:space="preserve"> ko</w:delText>
              </w:r>
            </w:del>
            <w:r w:rsidR="00000000">
              <w:rPr>
                <w:lang/>
              </w:rPr>
              <w:t xml:space="preserve"> taw vwm thaum hnub nyoo tseem hluas.</w:t>
            </w:r>
          </w:p>
        </w:tc>
      </w:tr>
      <w:tr w:rsidR="004B070B" w14:paraId="43A3CCBC" w14:textId="77777777">
        <w:tc>
          <w:tcPr>
            <w:tcW w:w="0" w:type="auto"/>
            <w:shd w:val="clear" w:color="auto" w:fill="FFFFFF"/>
          </w:tcPr>
          <w:p w14:paraId="6AFAD959" w14:textId="77777777" w:rsidR="004B070B" w:rsidRDefault="00000000">
            <w:r>
              <w:rPr>
                <w:rStyle w:val="SegmentID"/>
              </w:rPr>
              <w:t>16</w:t>
            </w:r>
            <w:r>
              <w:rPr>
                <w:rStyle w:val="TransUnitID"/>
              </w:rPr>
              <w:t>bb56b686-dc9c-4c71-84e0-4c668ffcb1e4</w:t>
            </w:r>
          </w:p>
        </w:tc>
        <w:tc>
          <w:tcPr>
            <w:tcW w:w="0" w:type="auto"/>
            <w:shd w:val="clear" w:color="auto" w:fill="FFFFFF"/>
          </w:tcPr>
          <w:p w14:paraId="34710A1E" w14:textId="77777777" w:rsidR="004B070B" w:rsidRDefault="00000000">
            <w:r>
              <w:t>Translated (0%)</w:t>
            </w:r>
          </w:p>
        </w:tc>
        <w:tc>
          <w:tcPr>
            <w:tcW w:w="0" w:type="auto"/>
            <w:shd w:val="clear" w:color="auto" w:fill="FFFFFF"/>
          </w:tcPr>
          <w:p w14:paraId="6F9DF231" w14:textId="77777777" w:rsidR="004B070B" w:rsidRDefault="00000000">
            <w:r>
              <w:t>Hmong people with gout have poorer kidney function than other groups.</w:t>
            </w:r>
          </w:p>
        </w:tc>
        <w:tc>
          <w:tcPr>
            <w:tcW w:w="0" w:type="auto"/>
            <w:shd w:val="clear" w:color="auto" w:fill="FFFFFF"/>
          </w:tcPr>
          <w:p w14:paraId="19614514" w14:textId="2832128E" w:rsidR="004B070B" w:rsidRDefault="00D62D63">
            <w:pPr>
              <w:rPr>
                <w:lang/>
              </w:rPr>
            </w:pPr>
            <w:proofErr w:type="spellStart"/>
            <w:ins w:id="23" w:author="nousua sainther" w:date="2023-10-11T16:29:00Z">
              <w:r>
                <w:t>Cov</w:t>
              </w:r>
              <w:proofErr w:type="spellEnd"/>
              <w:r>
                <w:t xml:space="preserve"> </w:t>
              </w:r>
            </w:ins>
            <w:del w:id="24" w:author="nousua sainther" w:date="2023-10-11T16:30:00Z">
              <w:r w:rsidR="00000000" w:rsidDel="00D62D63">
                <w:rPr>
                  <w:lang/>
                </w:rPr>
                <w:delText>H</w:delText>
              </w:r>
            </w:del>
            <w:ins w:id="25" w:author="nousua sainther" w:date="2023-10-11T16:30:00Z">
              <w:r>
                <w:t>h</w:t>
              </w:r>
            </w:ins>
            <w:r w:rsidR="00000000">
              <w:rPr>
                <w:lang/>
              </w:rPr>
              <w:t>moob uas muaj tus kab mob</w:t>
            </w:r>
            <w:del w:id="26" w:author="nousua sainther" w:date="2023-10-11T16:30:00Z">
              <w:r w:rsidR="00000000" w:rsidDel="00D62D63">
                <w:rPr>
                  <w:lang/>
                </w:rPr>
                <w:delText xml:space="preserve"> ko</w:delText>
              </w:r>
            </w:del>
            <w:r w:rsidR="00000000">
              <w:rPr>
                <w:lang/>
              </w:rPr>
              <w:t xml:space="preserve"> taw vwm muaj feem ua rau lub raum tsis ua hauj lwm tau zoo dua li lwm pawg neeg.</w:t>
            </w:r>
          </w:p>
        </w:tc>
      </w:tr>
      <w:tr w:rsidR="004B070B" w14:paraId="67117A91" w14:textId="77777777">
        <w:tc>
          <w:tcPr>
            <w:tcW w:w="0" w:type="auto"/>
            <w:shd w:val="clear" w:color="auto" w:fill="FFFFFF"/>
          </w:tcPr>
          <w:p w14:paraId="7DF2122C" w14:textId="77777777" w:rsidR="004B070B" w:rsidRDefault="00000000">
            <w:r>
              <w:rPr>
                <w:rStyle w:val="SegmentID"/>
              </w:rPr>
              <w:t>17</w:t>
            </w:r>
            <w:r>
              <w:rPr>
                <w:rStyle w:val="TransUnitID"/>
              </w:rPr>
              <w:t>a6426e96-5947-4611-aa26-4eaa0c7ee52e</w:t>
            </w:r>
          </w:p>
        </w:tc>
        <w:tc>
          <w:tcPr>
            <w:tcW w:w="0" w:type="auto"/>
            <w:shd w:val="clear" w:color="auto" w:fill="FFFFFF"/>
          </w:tcPr>
          <w:p w14:paraId="4AB025EF" w14:textId="77777777" w:rsidR="004B070B" w:rsidRDefault="00000000">
            <w:r>
              <w:t>Translated (0%)</w:t>
            </w:r>
          </w:p>
        </w:tc>
        <w:tc>
          <w:tcPr>
            <w:tcW w:w="0" w:type="auto"/>
            <w:shd w:val="clear" w:color="auto" w:fill="FFFFFF"/>
          </w:tcPr>
          <w:p w14:paraId="62AC16B7" w14:textId="77777777" w:rsidR="004B070B" w:rsidRDefault="00000000">
            <w:r>
              <w:t>What are the signs and symptoms of gout?</w:t>
            </w:r>
          </w:p>
        </w:tc>
        <w:tc>
          <w:tcPr>
            <w:tcW w:w="0" w:type="auto"/>
            <w:shd w:val="clear" w:color="auto" w:fill="FFFFFF"/>
          </w:tcPr>
          <w:p w14:paraId="7EF062F6" w14:textId="77777777" w:rsidR="004B070B" w:rsidRDefault="00000000">
            <w:pPr>
              <w:rPr>
                <w:lang/>
              </w:rPr>
            </w:pPr>
            <w:r>
              <w:rPr>
                <w:lang/>
              </w:rPr>
              <w:t>Cov cim qhia thiab cov tsos mob ntawm tus kab mob</w:t>
            </w:r>
            <w:del w:id="27" w:author="nousua sainther" w:date="2023-10-11T16:30:00Z">
              <w:r w:rsidDel="00D62D63">
                <w:rPr>
                  <w:lang/>
                </w:rPr>
                <w:delText xml:space="preserve"> ko</w:delText>
              </w:r>
            </w:del>
            <w:r>
              <w:rPr>
                <w:lang/>
              </w:rPr>
              <w:t xml:space="preserve"> taw vwm yog dab tsi?</w:t>
            </w:r>
          </w:p>
        </w:tc>
      </w:tr>
      <w:tr w:rsidR="004B070B" w14:paraId="4A310AAA" w14:textId="77777777">
        <w:tc>
          <w:tcPr>
            <w:tcW w:w="0" w:type="auto"/>
            <w:shd w:val="clear" w:color="auto" w:fill="FFFFFF"/>
          </w:tcPr>
          <w:p w14:paraId="2497E89D" w14:textId="77777777" w:rsidR="004B070B" w:rsidRDefault="00000000">
            <w:r>
              <w:rPr>
                <w:rStyle w:val="SegmentID"/>
              </w:rPr>
              <w:t>18</w:t>
            </w:r>
            <w:r>
              <w:rPr>
                <w:rStyle w:val="TransUnitID"/>
              </w:rPr>
              <w:t>536f799d-3c2e-4e79-9478-56e6566f28ff</w:t>
            </w:r>
          </w:p>
        </w:tc>
        <w:tc>
          <w:tcPr>
            <w:tcW w:w="0" w:type="auto"/>
            <w:shd w:val="clear" w:color="auto" w:fill="FFFFFF"/>
          </w:tcPr>
          <w:p w14:paraId="72C3A400" w14:textId="77777777" w:rsidR="004B070B" w:rsidRDefault="00000000">
            <w:r>
              <w:t>Translated (0%)</w:t>
            </w:r>
          </w:p>
        </w:tc>
        <w:tc>
          <w:tcPr>
            <w:tcW w:w="0" w:type="auto"/>
            <w:shd w:val="clear" w:color="auto" w:fill="FFFFFF"/>
          </w:tcPr>
          <w:p w14:paraId="56779374" w14:textId="77777777" w:rsidR="004B070B" w:rsidRDefault="00000000">
            <w:r>
              <w:t>The first gout attack may be in your big toe, but you can have gout in any of your joints.</w:t>
            </w:r>
          </w:p>
        </w:tc>
        <w:tc>
          <w:tcPr>
            <w:tcW w:w="0" w:type="auto"/>
            <w:shd w:val="clear" w:color="auto" w:fill="FFFFFF"/>
          </w:tcPr>
          <w:p w14:paraId="4460A1EE" w14:textId="1672E2FA" w:rsidR="004B070B" w:rsidRDefault="00000000">
            <w:pPr>
              <w:rPr>
                <w:lang/>
              </w:rPr>
            </w:pPr>
            <w:r>
              <w:rPr>
                <w:lang/>
              </w:rPr>
              <w:t>Tus kab mob</w:t>
            </w:r>
            <w:del w:id="28" w:author="nousua sainther" w:date="2023-10-11T16:30:00Z">
              <w:r w:rsidDel="00D62D63">
                <w:rPr>
                  <w:lang/>
                </w:rPr>
                <w:delText xml:space="preserve"> ko</w:delText>
              </w:r>
            </w:del>
            <w:r>
              <w:rPr>
                <w:lang/>
              </w:rPr>
              <w:t xml:space="preserve"> taw vwm tshwm sim </w:t>
            </w:r>
            <w:proofErr w:type="spellStart"/>
            <w:ins w:id="29" w:author="nousua sainther" w:date="2023-10-11T16:30:00Z">
              <w:r w:rsidR="00D62D63">
                <w:t>thawj</w:t>
              </w:r>
              <w:proofErr w:type="spellEnd"/>
              <w:r w:rsidR="00D62D63">
                <w:t xml:space="preserve"> </w:t>
              </w:r>
              <w:proofErr w:type="spellStart"/>
              <w:r w:rsidR="00D62D63">
                <w:t>zaug</w:t>
              </w:r>
              <w:proofErr w:type="spellEnd"/>
              <w:r w:rsidR="00D62D63">
                <w:t xml:space="preserve"> </w:t>
              </w:r>
            </w:ins>
            <w:del w:id="30" w:author="nousua sainther" w:date="2023-10-11T16:30:00Z">
              <w:r w:rsidDel="00D62D63">
                <w:rPr>
                  <w:lang/>
                </w:rPr>
                <w:delText xml:space="preserve">thawm zuag </w:delText>
              </w:r>
            </w:del>
            <w:r>
              <w:rPr>
                <w:lang/>
              </w:rPr>
              <w:t>yuav ua rau mob hauv koj tus ntiv taw xoo, tab sis koj tuaj yeem muaj tus kab mob</w:t>
            </w:r>
            <w:del w:id="31" w:author="nousua sainther" w:date="2023-10-11T16:31:00Z">
              <w:r w:rsidDel="00D62D63">
                <w:rPr>
                  <w:lang/>
                </w:rPr>
                <w:delText xml:space="preserve"> ko</w:delText>
              </w:r>
            </w:del>
            <w:r>
              <w:rPr>
                <w:lang/>
              </w:rPr>
              <w:t xml:space="preserve"> taw vwm </w:t>
            </w:r>
            <w:r>
              <w:rPr>
                <w:lang/>
              </w:rPr>
              <w:lastRenderedPageBreak/>
              <w:t>hauv ib qho twg ntawm koj cov pob qij txha los yeej tau.</w:t>
            </w:r>
          </w:p>
        </w:tc>
      </w:tr>
      <w:tr w:rsidR="004B070B" w14:paraId="52F36098" w14:textId="77777777">
        <w:tc>
          <w:tcPr>
            <w:tcW w:w="0" w:type="auto"/>
            <w:shd w:val="clear" w:color="auto" w:fill="FFFFFF"/>
          </w:tcPr>
          <w:p w14:paraId="5673087A" w14:textId="77777777" w:rsidR="004B070B" w:rsidRDefault="00000000">
            <w:r>
              <w:rPr>
                <w:rStyle w:val="SegmentID"/>
              </w:rPr>
              <w:lastRenderedPageBreak/>
              <w:t>19</w:t>
            </w:r>
            <w:r>
              <w:rPr>
                <w:rStyle w:val="TransUnitID"/>
              </w:rPr>
              <w:t>52a3ef4d-b46e-4555-afea-1f79c33da406</w:t>
            </w:r>
          </w:p>
        </w:tc>
        <w:tc>
          <w:tcPr>
            <w:tcW w:w="0" w:type="auto"/>
            <w:shd w:val="clear" w:color="auto" w:fill="FFFFFF"/>
          </w:tcPr>
          <w:p w14:paraId="16191FAB" w14:textId="77777777" w:rsidR="004B070B" w:rsidRDefault="00000000">
            <w:r>
              <w:t>Translated (0%)</w:t>
            </w:r>
          </w:p>
        </w:tc>
        <w:tc>
          <w:tcPr>
            <w:tcW w:w="0" w:type="auto"/>
            <w:shd w:val="clear" w:color="auto" w:fill="FFFFFF"/>
          </w:tcPr>
          <w:p w14:paraId="5CE09373" w14:textId="77777777" w:rsidR="004B070B" w:rsidRDefault="00000000">
            <w:r>
              <w:t>You may notice:</w:t>
            </w:r>
          </w:p>
        </w:tc>
        <w:tc>
          <w:tcPr>
            <w:tcW w:w="0" w:type="auto"/>
            <w:shd w:val="clear" w:color="auto" w:fill="FFFFFF"/>
          </w:tcPr>
          <w:p w14:paraId="2E8582B0" w14:textId="77777777" w:rsidR="004B070B" w:rsidRDefault="00000000">
            <w:pPr>
              <w:rPr>
                <w:lang/>
              </w:rPr>
            </w:pPr>
            <w:r>
              <w:rPr>
                <w:lang/>
              </w:rPr>
              <w:t>Tej zaum koj saib pom tau:</w:t>
            </w:r>
          </w:p>
        </w:tc>
      </w:tr>
      <w:tr w:rsidR="004B070B" w14:paraId="43C36030" w14:textId="77777777">
        <w:tc>
          <w:tcPr>
            <w:tcW w:w="0" w:type="auto"/>
            <w:shd w:val="clear" w:color="auto" w:fill="FFFFFF"/>
          </w:tcPr>
          <w:p w14:paraId="5DCD8C12" w14:textId="77777777" w:rsidR="004B070B" w:rsidRDefault="00000000">
            <w:r>
              <w:rPr>
                <w:rStyle w:val="SegmentID"/>
              </w:rPr>
              <w:t>20</w:t>
            </w:r>
            <w:r>
              <w:rPr>
                <w:rStyle w:val="TransUnitID"/>
              </w:rPr>
              <w:t>434a364d-141e-4e0a-bd4e-e689fafd4d9c</w:t>
            </w:r>
          </w:p>
        </w:tc>
        <w:tc>
          <w:tcPr>
            <w:tcW w:w="0" w:type="auto"/>
            <w:shd w:val="clear" w:color="auto" w:fill="FFFFFF"/>
          </w:tcPr>
          <w:p w14:paraId="31837B1D" w14:textId="77777777" w:rsidR="004B070B" w:rsidRDefault="00000000">
            <w:r>
              <w:t>Translated (0%)</w:t>
            </w:r>
          </w:p>
        </w:tc>
        <w:tc>
          <w:tcPr>
            <w:tcW w:w="0" w:type="auto"/>
            <w:shd w:val="clear" w:color="auto" w:fill="FFFFFF"/>
          </w:tcPr>
          <w:p w14:paraId="1C16C295" w14:textId="77777777" w:rsidR="004B070B" w:rsidRDefault="00000000">
            <w:r>
              <w:t>Pain</w:t>
            </w:r>
          </w:p>
        </w:tc>
        <w:tc>
          <w:tcPr>
            <w:tcW w:w="0" w:type="auto"/>
            <w:shd w:val="clear" w:color="auto" w:fill="FFFFFF"/>
          </w:tcPr>
          <w:p w14:paraId="303386B3" w14:textId="77777777" w:rsidR="004B070B" w:rsidRDefault="00000000">
            <w:pPr>
              <w:rPr>
                <w:lang/>
              </w:rPr>
            </w:pPr>
            <w:r>
              <w:rPr>
                <w:lang/>
              </w:rPr>
              <w:t>Mob</w:t>
            </w:r>
          </w:p>
        </w:tc>
      </w:tr>
      <w:tr w:rsidR="004B070B" w14:paraId="45358AD5" w14:textId="77777777">
        <w:tc>
          <w:tcPr>
            <w:tcW w:w="0" w:type="auto"/>
            <w:shd w:val="clear" w:color="auto" w:fill="FFFFFF"/>
          </w:tcPr>
          <w:p w14:paraId="394DDF24" w14:textId="77777777" w:rsidR="004B070B" w:rsidRDefault="00000000">
            <w:r>
              <w:rPr>
                <w:rStyle w:val="SegmentID"/>
              </w:rPr>
              <w:t>21</w:t>
            </w:r>
            <w:r>
              <w:rPr>
                <w:rStyle w:val="TransUnitID"/>
              </w:rPr>
              <w:t>a94b22b2-f2d9-462c-84fc-c4a6bce605db</w:t>
            </w:r>
          </w:p>
        </w:tc>
        <w:tc>
          <w:tcPr>
            <w:tcW w:w="0" w:type="auto"/>
            <w:shd w:val="clear" w:color="auto" w:fill="FFFFFF"/>
          </w:tcPr>
          <w:p w14:paraId="7B76296A" w14:textId="77777777" w:rsidR="004B070B" w:rsidRDefault="00000000">
            <w:r>
              <w:t>Translated (0%)</w:t>
            </w:r>
          </w:p>
        </w:tc>
        <w:tc>
          <w:tcPr>
            <w:tcW w:w="0" w:type="auto"/>
            <w:shd w:val="clear" w:color="auto" w:fill="FFFFFF"/>
          </w:tcPr>
          <w:p w14:paraId="7F1FB054" w14:textId="77777777" w:rsidR="004B070B" w:rsidRDefault="00000000">
            <w:r>
              <w:t>Swelling</w:t>
            </w:r>
          </w:p>
        </w:tc>
        <w:tc>
          <w:tcPr>
            <w:tcW w:w="0" w:type="auto"/>
            <w:shd w:val="clear" w:color="auto" w:fill="FFFFFF"/>
          </w:tcPr>
          <w:p w14:paraId="7DBC8B36" w14:textId="37C00A0F" w:rsidR="004B070B" w:rsidRPr="00D62D63" w:rsidRDefault="00000000">
            <w:pPr>
              <w:rPr>
                <w:rPrChange w:id="32" w:author="nousua sainther" w:date="2023-10-11T16:31:00Z">
                  <w:rPr>
                    <w:lang/>
                  </w:rPr>
                </w:rPrChange>
              </w:rPr>
            </w:pPr>
            <w:r>
              <w:rPr>
                <w:lang/>
              </w:rPr>
              <w:t>O</w:t>
            </w:r>
            <w:ins w:id="33" w:author="nousua sainther" w:date="2023-10-11T16:31:00Z">
              <w:r w:rsidR="00D62D63">
                <w:t>s</w:t>
              </w:r>
            </w:ins>
          </w:p>
        </w:tc>
      </w:tr>
      <w:tr w:rsidR="004B070B" w14:paraId="6630B3A0" w14:textId="77777777">
        <w:tc>
          <w:tcPr>
            <w:tcW w:w="0" w:type="auto"/>
            <w:shd w:val="clear" w:color="auto" w:fill="FFFFFF"/>
          </w:tcPr>
          <w:p w14:paraId="321BDCBB" w14:textId="77777777" w:rsidR="004B070B" w:rsidRDefault="00000000">
            <w:r>
              <w:rPr>
                <w:rStyle w:val="SegmentID"/>
              </w:rPr>
              <w:t>22</w:t>
            </w:r>
            <w:r>
              <w:rPr>
                <w:rStyle w:val="TransUnitID"/>
              </w:rPr>
              <w:t>33d218da-8271-4e9b-8887-d6c64d353291</w:t>
            </w:r>
          </w:p>
        </w:tc>
        <w:tc>
          <w:tcPr>
            <w:tcW w:w="0" w:type="auto"/>
            <w:shd w:val="clear" w:color="auto" w:fill="FFFFFF"/>
          </w:tcPr>
          <w:p w14:paraId="71EFB31E" w14:textId="77777777" w:rsidR="004B070B" w:rsidRDefault="00000000">
            <w:r>
              <w:t>Translated (0%)</w:t>
            </w:r>
          </w:p>
        </w:tc>
        <w:tc>
          <w:tcPr>
            <w:tcW w:w="0" w:type="auto"/>
            <w:shd w:val="clear" w:color="auto" w:fill="FFFFFF"/>
          </w:tcPr>
          <w:p w14:paraId="13B78727" w14:textId="77777777" w:rsidR="004B070B" w:rsidRDefault="00000000">
            <w:r>
              <w:t>Redness</w:t>
            </w:r>
          </w:p>
        </w:tc>
        <w:tc>
          <w:tcPr>
            <w:tcW w:w="0" w:type="auto"/>
            <w:shd w:val="clear" w:color="auto" w:fill="FFFFFF"/>
          </w:tcPr>
          <w:p w14:paraId="02C8A363" w14:textId="77777777" w:rsidR="004B070B" w:rsidRDefault="00000000">
            <w:pPr>
              <w:rPr>
                <w:lang/>
              </w:rPr>
            </w:pPr>
            <w:r>
              <w:rPr>
                <w:lang/>
              </w:rPr>
              <w:t>Tawm pob liab</w:t>
            </w:r>
          </w:p>
        </w:tc>
      </w:tr>
      <w:tr w:rsidR="004B070B" w14:paraId="4A1B00C2" w14:textId="77777777">
        <w:tc>
          <w:tcPr>
            <w:tcW w:w="0" w:type="auto"/>
            <w:shd w:val="clear" w:color="auto" w:fill="FFFFFF"/>
          </w:tcPr>
          <w:p w14:paraId="7567F6D6" w14:textId="77777777" w:rsidR="004B070B" w:rsidRDefault="00000000">
            <w:r>
              <w:rPr>
                <w:rStyle w:val="SegmentID"/>
              </w:rPr>
              <w:t>23</w:t>
            </w:r>
            <w:r>
              <w:rPr>
                <w:rStyle w:val="TransUnitID"/>
              </w:rPr>
              <w:t>7fd6d1bd-8020-45f3-a2ee-3e63701bfc75</w:t>
            </w:r>
          </w:p>
        </w:tc>
        <w:tc>
          <w:tcPr>
            <w:tcW w:w="0" w:type="auto"/>
            <w:shd w:val="clear" w:color="auto" w:fill="FFFFFF"/>
          </w:tcPr>
          <w:p w14:paraId="30756E4C" w14:textId="77777777" w:rsidR="004B070B" w:rsidRDefault="00000000">
            <w:r>
              <w:t>Translated (0%)</w:t>
            </w:r>
          </w:p>
        </w:tc>
        <w:tc>
          <w:tcPr>
            <w:tcW w:w="0" w:type="auto"/>
            <w:shd w:val="clear" w:color="auto" w:fill="FFFFFF"/>
          </w:tcPr>
          <w:p w14:paraId="24152B82" w14:textId="77777777" w:rsidR="004B070B" w:rsidRDefault="00000000">
            <w:r>
              <w:t>Warmth</w:t>
            </w:r>
          </w:p>
        </w:tc>
        <w:tc>
          <w:tcPr>
            <w:tcW w:w="0" w:type="auto"/>
            <w:shd w:val="clear" w:color="auto" w:fill="FFFFFF"/>
          </w:tcPr>
          <w:p w14:paraId="5B32E228" w14:textId="01447C25" w:rsidR="004B070B" w:rsidRDefault="00BF489D">
            <w:pPr>
              <w:rPr>
                <w:lang/>
              </w:rPr>
            </w:pPr>
            <w:ins w:id="34" w:author="nousua sainther" w:date="2023-10-11T16:41:00Z">
              <w:r>
                <w:t>Muaj</w:t>
              </w:r>
            </w:ins>
            <w:del w:id="35" w:author="nousua sainther" w:date="2023-10-11T16:41:00Z">
              <w:r w:rsidR="00000000" w:rsidDel="00BF489D">
                <w:rPr>
                  <w:lang/>
                </w:rPr>
                <w:delText>Hnov</w:delText>
              </w:r>
            </w:del>
            <w:r w:rsidR="00000000">
              <w:rPr>
                <w:lang/>
              </w:rPr>
              <w:t xml:space="preserve"> sov so</w:t>
            </w:r>
          </w:p>
        </w:tc>
      </w:tr>
      <w:tr w:rsidR="004B070B" w14:paraId="6A9048FD" w14:textId="77777777">
        <w:tc>
          <w:tcPr>
            <w:tcW w:w="0" w:type="auto"/>
            <w:shd w:val="clear" w:color="auto" w:fill="FFFFFF"/>
          </w:tcPr>
          <w:p w14:paraId="08F8DF5B" w14:textId="77777777" w:rsidR="004B070B" w:rsidRDefault="00000000">
            <w:r>
              <w:rPr>
                <w:rStyle w:val="SegmentID"/>
              </w:rPr>
              <w:t>24</w:t>
            </w:r>
            <w:r>
              <w:rPr>
                <w:rStyle w:val="TransUnitID"/>
              </w:rPr>
              <w:t>2ff39af2-1dd4-4d4b-b08c-5248e2abebe9</w:t>
            </w:r>
          </w:p>
        </w:tc>
        <w:tc>
          <w:tcPr>
            <w:tcW w:w="0" w:type="auto"/>
            <w:shd w:val="clear" w:color="auto" w:fill="FFFFFF"/>
          </w:tcPr>
          <w:p w14:paraId="4E9D6778" w14:textId="77777777" w:rsidR="004B070B" w:rsidRDefault="00000000">
            <w:r>
              <w:t>Translated (0%)</w:t>
            </w:r>
          </w:p>
        </w:tc>
        <w:tc>
          <w:tcPr>
            <w:tcW w:w="0" w:type="auto"/>
            <w:shd w:val="clear" w:color="auto" w:fill="FFFFFF"/>
          </w:tcPr>
          <w:p w14:paraId="07975664" w14:textId="77777777" w:rsidR="004B070B" w:rsidRDefault="00000000">
            <w:r>
              <w:t>Stiffness</w:t>
            </w:r>
          </w:p>
        </w:tc>
        <w:tc>
          <w:tcPr>
            <w:tcW w:w="0" w:type="auto"/>
            <w:shd w:val="clear" w:color="auto" w:fill="FFFFFF"/>
          </w:tcPr>
          <w:p w14:paraId="53D9EE1A" w14:textId="77777777" w:rsidR="004B070B" w:rsidRDefault="00000000">
            <w:pPr>
              <w:rPr>
                <w:lang/>
              </w:rPr>
            </w:pPr>
            <w:r>
              <w:rPr>
                <w:lang/>
              </w:rPr>
              <w:t>Nruj</w:t>
            </w:r>
          </w:p>
        </w:tc>
      </w:tr>
      <w:tr w:rsidR="004B070B" w14:paraId="0DAE81DB" w14:textId="77777777">
        <w:tc>
          <w:tcPr>
            <w:tcW w:w="0" w:type="auto"/>
            <w:shd w:val="clear" w:color="auto" w:fill="FFFFFF"/>
          </w:tcPr>
          <w:p w14:paraId="3C4D012E" w14:textId="77777777" w:rsidR="004B070B" w:rsidRDefault="00000000">
            <w:r>
              <w:rPr>
                <w:rStyle w:val="SegmentID"/>
              </w:rPr>
              <w:t>25</w:t>
            </w:r>
            <w:r>
              <w:rPr>
                <w:rStyle w:val="TransUnitID"/>
              </w:rPr>
              <w:t>a21f0548-5c8b-49bd-a715-124c35095114</w:t>
            </w:r>
          </w:p>
        </w:tc>
        <w:tc>
          <w:tcPr>
            <w:tcW w:w="0" w:type="auto"/>
            <w:shd w:val="clear" w:color="auto" w:fill="FFFFFF"/>
          </w:tcPr>
          <w:p w14:paraId="7133116F" w14:textId="77777777" w:rsidR="004B070B" w:rsidRDefault="00000000">
            <w:r>
              <w:t>Translated (0%)</w:t>
            </w:r>
          </w:p>
        </w:tc>
        <w:tc>
          <w:tcPr>
            <w:tcW w:w="0" w:type="auto"/>
            <w:shd w:val="clear" w:color="auto" w:fill="FFFFFF"/>
          </w:tcPr>
          <w:p w14:paraId="4F30B35A" w14:textId="77777777" w:rsidR="004B070B" w:rsidRDefault="00000000">
            <w:r>
              <w:t>How does gout affect my health?</w:t>
            </w:r>
          </w:p>
        </w:tc>
        <w:tc>
          <w:tcPr>
            <w:tcW w:w="0" w:type="auto"/>
            <w:shd w:val="clear" w:color="auto" w:fill="FFFFFF"/>
          </w:tcPr>
          <w:p w14:paraId="1A5D706B" w14:textId="77777777" w:rsidR="004B070B" w:rsidRDefault="00000000">
            <w:pPr>
              <w:rPr>
                <w:lang/>
              </w:rPr>
            </w:pPr>
            <w:r>
              <w:rPr>
                <w:lang/>
              </w:rPr>
              <w:t>Tus kab mob</w:t>
            </w:r>
            <w:del w:id="36" w:author="nousua sainther" w:date="2023-10-11T16:31:00Z">
              <w:r w:rsidDel="00D62D63">
                <w:rPr>
                  <w:lang/>
                </w:rPr>
                <w:delText xml:space="preserve"> ko</w:delText>
              </w:r>
            </w:del>
            <w:r>
              <w:rPr>
                <w:lang/>
              </w:rPr>
              <w:t xml:space="preserve"> taw vwm cuam tshuam nrog kuv txoj kev noj qab haus huv li cas?</w:t>
            </w:r>
          </w:p>
        </w:tc>
      </w:tr>
      <w:tr w:rsidR="004B070B" w14:paraId="078AA18D" w14:textId="77777777">
        <w:tc>
          <w:tcPr>
            <w:tcW w:w="0" w:type="auto"/>
            <w:shd w:val="clear" w:color="auto" w:fill="FFFFFF"/>
          </w:tcPr>
          <w:p w14:paraId="7AB85EE2" w14:textId="77777777" w:rsidR="004B070B" w:rsidRDefault="00000000">
            <w:r>
              <w:rPr>
                <w:rStyle w:val="SegmentID"/>
              </w:rPr>
              <w:t>26</w:t>
            </w:r>
            <w:r>
              <w:rPr>
                <w:rStyle w:val="TransUnitID"/>
              </w:rPr>
              <w:t>b60c20ac-2de0-45ad-a332-a5cbf2e52027</w:t>
            </w:r>
          </w:p>
        </w:tc>
        <w:tc>
          <w:tcPr>
            <w:tcW w:w="0" w:type="auto"/>
            <w:shd w:val="clear" w:color="auto" w:fill="FFFFFF"/>
          </w:tcPr>
          <w:p w14:paraId="0E1D0A60" w14:textId="77777777" w:rsidR="004B070B" w:rsidRDefault="00000000">
            <w:r>
              <w:t>Translated (0%)</w:t>
            </w:r>
          </w:p>
        </w:tc>
        <w:tc>
          <w:tcPr>
            <w:tcW w:w="0" w:type="auto"/>
            <w:shd w:val="clear" w:color="auto" w:fill="FFFFFF"/>
          </w:tcPr>
          <w:p w14:paraId="0B23CB89" w14:textId="77777777" w:rsidR="004B070B" w:rsidRDefault="00000000">
            <w:r>
              <w:t>Having gout can lead to serious health problems over time if not treated, including:</w:t>
            </w:r>
          </w:p>
        </w:tc>
        <w:tc>
          <w:tcPr>
            <w:tcW w:w="0" w:type="auto"/>
            <w:shd w:val="clear" w:color="auto" w:fill="FFFFFF"/>
          </w:tcPr>
          <w:p w14:paraId="77440542" w14:textId="77777777" w:rsidR="004B070B" w:rsidRDefault="00000000">
            <w:pPr>
              <w:rPr>
                <w:lang/>
              </w:rPr>
            </w:pPr>
            <w:r>
              <w:rPr>
                <w:lang/>
              </w:rPr>
              <w:t>Kev muaj tus kab mob</w:t>
            </w:r>
            <w:del w:id="37" w:author="nousua sainther" w:date="2023-10-11T16:31:00Z">
              <w:r w:rsidDel="00D62D63">
                <w:rPr>
                  <w:lang/>
                </w:rPr>
                <w:delText xml:space="preserve"> ko</w:delText>
              </w:r>
            </w:del>
            <w:r>
              <w:rPr>
                <w:lang/>
              </w:rPr>
              <w:t xml:space="preserve"> taw vwm tuaj yeem ua rau muaj teeb meem loj txog kev noj qab haus huv yog tias tsis tau txais kev kho, xws li:</w:t>
            </w:r>
          </w:p>
        </w:tc>
      </w:tr>
      <w:tr w:rsidR="004B070B" w14:paraId="770FD678" w14:textId="77777777">
        <w:tc>
          <w:tcPr>
            <w:tcW w:w="0" w:type="auto"/>
            <w:shd w:val="clear" w:color="auto" w:fill="FFFFFF"/>
          </w:tcPr>
          <w:p w14:paraId="6C645957" w14:textId="77777777" w:rsidR="004B070B" w:rsidRDefault="00000000">
            <w:r>
              <w:rPr>
                <w:rStyle w:val="SegmentID"/>
              </w:rPr>
              <w:t>27</w:t>
            </w:r>
            <w:r>
              <w:rPr>
                <w:rStyle w:val="TransUnitID"/>
              </w:rPr>
              <w:t>0712ac45-a206-4587-998d-67e2859ab4b5</w:t>
            </w:r>
          </w:p>
        </w:tc>
        <w:tc>
          <w:tcPr>
            <w:tcW w:w="0" w:type="auto"/>
            <w:shd w:val="clear" w:color="auto" w:fill="FFFFFF"/>
          </w:tcPr>
          <w:p w14:paraId="60C44482" w14:textId="77777777" w:rsidR="004B070B" w:rsidRDefault="00000000">
            <w:r>
              <w:t>Translated (0%)</w:t>
            </w:r>
          </w:p>
        </w:tc>
        <w:tc>
          <w:tcPr>
            <w:tcW w:w="0" w:type="auto"/>
            <w:shd w:val="clear" w:color="auto" w:fill="FFFFFF"/>
          </w:tcPr>
          <w:p w14:paraId="64850A43" w14:textId="77777777" w:rsidR="004B070B" w:rsidRDefault="00000000">
            <w:r>
              <w:t>Tophi (clumps of urate crystals) on joints</w:t>
            </w:r>
          </w:p>
        </w:tc>
        <w:tc>
          <w:tcPr>
            <w:tcW w:w="0" w:type="auto"/>
            <w:shd w:val="clear" w:color="auto" w:fill="FFFFFF"/>
          </w:tcPr>
          <w:p w14:paraId="5EE7A0C7" w14:textId="77777777" w:rsidR="004B070B" w:rsidRDefault="00000000">
            <w:pPr>
              <w:rPr>
                <w:lang/>
              </w:rPr>
            </w:pPr>
            <w:r>
              <w:rPr>
                <w:lang/>
              </w:rPr>
              <w:t>Tophi (ua tej lub pob nqaij hlav) ntawm cov pob qij txha</w:t>
            </w:r>
          </w:p>
        </w:tc>
      </w:tr>
      <w:tr w:rsidR="004B070B" w14:paraId="1920F993" w14:textId="77777777">
        <w:tc>
          <w:tcPr>
            <w:tcW w:w="0" w:type="auto"/>
            <w:shd w:val="clear" w:color="auto" w:fill="FFFFFF"/>
          </w:tcPr>
          <w:p w14:paraId="35A3B42D" w14:textId="77777777" w:rsidR="004B070B" w:rsidRDefault="00000000">
            <w:r>
              <w:rPr>
                <w:rStyle w:val="SegmentID"/>
              </w:rPr>
              <w:t>28</w:t>
            </w:r>
            <w:r>
              <w:rPr>
                <w:rStyle w:val="TransUnitID"/>
              </w:rPr>
              <w:t>79bfa59f-16fb-4153-9113-b8f749ead04c</w:t>
            </w:r>
          </w:p>
        </w:tc>
        <w:tc>
          <w:tcPr>
            <w:tcW w:w="0" w:type="auto"/>
            <w:shd w:val="clear" w:color="auto" w:fill="FFFFFF"/>
          </w:tcPr>
          <w:p w14:paraId="6444027B" w14:textId="77777777" w:rsidR="004B070B" w:rsidRDefault="00000000">
            <w:r>
              <w:t>Translated (0%)</w:t>
            </w:r>
          </w:p>
        </w:tc>
        <w:tc>
          <w:tcPr>
            <w:tcW w:w="0" w:type="auto"/>
            <w:shd w:val="clear" w:color="auto" w:fill="FFFFFF"/>
          </w:tcPr>
          <w:p w14:paraId="20200440" w14:textId="77777777" w:rsidR="004B070B" w:rsidRDefault="00000000">
            <w:r>
              <w:t>Long term joint damage</w:t>
            </w:r>
          </w:p>
        </w:tc>
        <w:tc>
          <w:tcPr>
            <w:tcW w:w="0" w:type="auto"/>
            <w:shd w:val="clear" w:color="auto" w:fill="FFFFFF"/>
          </w:tcPr>
          <w:p w14:paraId="074FBD61" w14:textId="0B984DDE" w:rsidR="004B070B" w:rsidRDefault="00000000">
            <w:pPr>
              <w:rPr>
                <w:lang/>
              </w:rPr>
            </w:pPr>
            <w:r>
              <w:rPr>
                <w:lang/>
              </w:rPr>
              <w:t xml:space="preserve">Kev puas tsuaj ntawm cov pob qij txha ncua sij hawm </w:t>
            </w:r>
            <w:ins w:id="38" w:author="nousua sainther" w:date="2023-10-11T16:32:00Z">
              <w:r w:rsidR="009D6799">
                <w:t xml:space="preserve">tau </w:t>
              </w:r>
            </w:ins>
            <w:r>
              <w:rPr>
                <w:lang/>
              </w:rPr>
              <w:t>ntev</w:t>
            </w:r>
          </w:p>
        </w:tc>
      </w:tr>
      <w:tr w:rsidR="004B070B" w14:paraId="54C32580" w14:textId="77777777">
        <w:tc>
          <w:tcPr>
            <w:tcW w:w="0" w:type="auto"/>
            <w:shd w:val="clear" w:color="auto" w:fill="FFFFFF"/>
          </w:tcPr>
          <w:p w14:paraId="21132CE2" w14:textId="77777777" w:rsidR="004B070B" w:rsidRDefault="00000000">
            <w:r>
              <w:rPr>
                <w:rStyle w:val="SegmentID"/>
              </w:rPr>
              <w:t>29</w:t>
            </w:r>
            <w:r>
              <w:rPr>
                <w:rStyle w:val="TransUnitID"/>
              </w:rPr>
              <w:t>3ae2a200-7363-4884-b84a-9db4c391b9d9</w:t>
            </w:r>
          </w:p>
        </w:tc>
        <w:tc>
          <w:tcPr>
            <w:tcW w:w="0" w:type="auto"/>
            <w:shd w:val="clear" w:color="auto" w:fill="FFFFFF"/>
          </w:tcPr>
          <w:p w14:paraId="77ADA195" w14:textId="77777777" w:rsidR="004B070B" w:rsidRDefault="00000000">
            <w:r>
              <w:t>Translated (0%)</w:t>
            </w:r>
          </w:p>
        </w:tc>
        <w:tc>
          <w:tcPr>
            <w:tcW w:w="0" w:type="auto"/>
            <w:shd w:val="clear" w:color="auto" w:fill="FFFFFF"/>
          </w:tcPr>
          <w:p w14:paraId="5B1CB5E8" w14:textId="77777777" w:rsidR="004B070B" w:rsidRDefault="00000000">
            <w:r>
              <w:t>Kidney stones (hard objects made of crystals and minerals that form in your kidneys)</w:t>
            </w:r>
          </w:p>
        </w:tc>
        <w:tc>
          <w:tcPr>
            <w:tcW w:w="0" w:type="auto"/>
            <w:shd w:val="clear" w:color="auto" w:fill="FFFFFF"/>
          </w:tcPr>
          <w:p w14:paraId="777B6AF5" w14:textId="77777777" w:rsidR="004B070B" w:rsidRDefault="00000000">
            <w:pPr>
              <w:rPr>
                <w:lang/>
              </w:rPr>
            </w:pPr>
            <w:r>
              <w:rPr>
                <w:lang/>
              </w:rPr>
              <w:t>Muaj pob zeb hauv lub raum (cov khoom tawv tsim los ntawm cov pob zeb thiab cov zaub mov uas tsim hauv koj lub raum)</w:t>
            </w:r>
          </w:p>
        </w:tc>
      </w:tr>
      <w:tr w:rsidR="004B070B" w14:paraId="2A14FA8D" w14:textId="77777777">
        <w:tc>
          <w:tcPr>
            <w:tcW w:w="0" w:type="auto"/>
            <w:shd w:val="clear" w:color="auto" w:fill="FFFFFF"/>
          </w:tcPr>
          <w:p w14:paraId="5D8279F0" w14:textId="77777777" w:rsidR="004B070B" w:rsidRDefault="00000000">
            <w:r>
              <w:rPr>
                <w:rStyle w:val="SegmentID"/>
              </w:rPr>
              <w:t>30</w:t>
            </w:r>
            <w:r>
              <w:rPr>
                <w:rStyle w:val="TransUnitID"/>
              </w:rPr>
              <w:t>1610c2ed-13ff-4074-bec4-e28963b3ac04</w:t>
            </w:r>
          </w:p>
        </w:tc>
        <w:tc>
          <w:tcPr>
            <w:tcW w:w="0" w:type="auto"/>
            <w:shd w:val="clear" w:color="auto" w:fill="FFFFFF"/>
          </w:tcPr>
          <w:p w14:paraId="718CCF3D" w14:textId="77777777" w:rsidR="004B070B" w:rsidRDefault="00000000">
            <w:r>
              <w:t>Translated (0%)</w:t>
            </w:r>
          </w:p>
        </w:tc>
        <w:tc>
          <w:tcPr>
            <w:tcW w:w="0" w:type="auto"/>
            <w:shd w:val="clear" w:color="auto" w:fill="FFFFFF"/>
          </w:tcPr>
          <w:p w14:paraId="41F75C4F" w14:textId="77777777" w:rsidR="004B070B" w:rsidRDefault="00000000">
            <w:r>
              <w:t>Kidney disease and kidney failure</w:t>
            </w:r>
          </w:p>
        </w:tc>
        <w:tc>
          <w:tcPr>
            <w:tcW w:w="0" w:type="auto"/>
            <w:shd w:val="clear" w:color="auto" w:fill="FFFFFF"/>
          </w:tcPr>
          <w:p w14:paraId="499D13FF" w14:textId="77777777" w:rsidR="004B070B" w:rsidRDefault="00000000">
            <w:pPr>
              <w:rPr>
                <w:lang/>
              </w:rPr>
            </w:pPr>
            <w:r>
              <w:rPr>
                <w:lang/>
              </w:rPr>
              <w:t>Tus kab mob raum thiab lub raum tsis ua hauj lwm</w:t>
            </w:r>
          </w:p>
        </w:tc>
      </w:tr>
      <w:tr w:rsidR="004B070B" w14:paraId="03417C67" w14:textId="77777777">
        <w:tc>
          <w:tcPr>
            <w:tcW w:w="0" w:type="auto"/>
            <w:shd w:val="clear" w:color="auto" w:fill="FFFFFF"/>
          </w:tcPr>
          <w:p w14:paraId="01DCAFB2" w14:textId="77777777" w:rsidR="004B070B" w:rsidRDefault="00000000">
            <w:r>
              <w:rPr>
                <w:rStyle w:val="SegmentID"/>
              </w:rPr>
              <w:t>31</w:t>
            </w:r>
            <w:r>
              <w:rPr>
                <w:rStyle w:val="TransUnitID"/>
              </w:rPr>
              <w:t>9b96d8d9-751a-49d3-b672-869e37409229</w:t>
            </w:r>
          </w:p>
        </w:tc>
        <w:tc>
          <w:tcPr>
            <w:tcW w:w="0" w:type="auto"/>
            <w:shd w:val="clear" w:color="auto" w:fill="FFFFFF"/>
          </w:tcPr>
          <w:p w14:paraId="0A4CE32F" w14:textId="77777777" w:rsidR="004B070B" w:rsidRDefault="00000000">
            <w:r>
              <w:t>Translated (0%)</w:t>
            </w:r>
          </w:p>
        </w:tc>
        <w:tc>
          <w:tcPr>
            <w:tcW w:w="0" w:type="auto"/>
            <w:shd w:val="clear" w:color="auto" w:fill="FFFFFF"/>
          </w:tcPr>
          <w:p w14:paraId="42B4394D" w14:textId="77777777" w:rsidR="004B070B" w:rsidRDefault="00000000">
            <w:r>
              <w:t>Chronic pain that affects your daily routine and mental health</w:t>
            </w:r>
          </w:p>
        </w:tc>
        <w:tc>
          <w:tcPr>
            <w:tcW w:w="0" w:type="auto"/>
            <w:shd w:val="clear" w:color="auto" w:fill="FFFFFF"/>
          </w:tcPr>
          <w:p w14:paraId="1707046D" w14:textId="6C922AEC" w:rsidR="004B070B" w:rsidRDefault="00000000">
            <w:pPr>
              <w:rPr>
                <w:lang/>
              </w:rPr>
            </w:pPr>
            <w:r>
              <w:rPr>
                <w:lang/>
              </w:rPr>
              <w:t xml:space="preserve">Kev mob ntev uas cuam tshuam rau koj txoj hauj lwm hauv txhua hnub thiab kev noj qab haus huv </w:t>
            </w:r>
            <w:ins w:id="39" w:author="nousua sainther" w:date="2023-10-11T16:33:00Z">
              <w:r w:rsidR="009D6799">
                <w:t xml:space="preserve">ntawm koj </w:t>
              </w:r>
              <w:proofErr w:type="spellStart"/>
              <w:r w:rsidR="009D6799">
                <w:t>txoj</w:t>
              </w:r>
              <w:proofErr w:type="spellEnd"/>
              <w:r w:rsidR="009D6799">
                <w:t xml:space="preserve"> </w:t>
              </w:r>
            </w:ins>
            <w:del w:id="40" w:author="nousua sainther" w:date="2023-10-11T16:33:00Z">
              <w:r w:rsidDel="009D6799">
                <w:rPr>
                  <w:lang/>
                </w:rPr>
                <w:delText>fab hlwb</w:delText>
              </w:r>
            </w:del>
            <w:r>
              <w:rPr>
                <w:lang/>
              </w:rPr>
              <w:t xml:space="preserve"> kev xav</w:t>
            </w:r>
          </w:p>
        </w:tc>
      </w:tr>
      <w:tr w:rsidR="004B070B" w14:paraId="7AB51D5F" w14:textId="77777777">
        <w:tc>
          <w:tcPr>
            <w:tcW w:w="0" w:type="auto"/>
            <w:shd w:val="clear" w:color="auto" w:fill="FFFFFF"/>
          </w:tcPr>
          <w:p w14:paraId="024E34BE" w14:textId="77777777" w:rsidR="004B070B" w:rsidRDefault="00000000">
            <w:r>
              <w:rPr>
                <w:rStyle w:val="SegmentID"/>
              </w:rPr>
              <w:t>32</w:t>
            </w:r>
            <w:r>
              <w:rPr>
                <w:rStyle w:val="TransUnitID"/>
              </w:rPr>
              <w:t>8516cc6f-dd1b-449f-97c0-9fcabfb977e6</w:t>
            </w:r>
          </w:p>
        </w:tc>
        <w:tc>
          <w:tcPr>
            <w:tcW w:w="0" w:type="auto"/>
            <w:shd w:val="clear" w:color="auto" w:fill="FFFFFF"/>
          </w:tcPr>
          <w:p w14:paraId="0D4A0EC8" w14:textId="77777777" w:rsidR="004B070B" w:rsidRDefault="00000000">
            <w:r>
              <w:t>Translated (0%)</w:t>
            </w:r>
          </w:p>
        </w:tc>
        <w:tc>
          <w:tcPr>
            <w:tcW w:w="0" w:type="auto"/>
            <w:shd w:val="clear" w:color="auto" w:fill="FFFFFF"/>
          </w:tcPr>
          <w:p w14:paraId="6D25CA24" w14:textId="77777777" w:rsidR="004B070B" w:rsidRDefault="00000000">
            <w:r>
              <w:t>How can I prevent or treat gout?</w:t>
            </w:r>
          </w:p>
        </w:tc>
        <w:tc>
          <w:tcPr>
            <w:tcW w:w="0" w:type="auto"/>
            <w:shd w:val="clear" w:color="auto" w:fill="FFFFFF"/>
          </w:tcPr>
          <w:p w14:paraId="5DC8C832" w14:textId="755C882B" w:rsidR="004B070B" w:rsidRDefault="00000000">
            <w:pPr>
              <w:rPr>
                <w:lang/>
              </w:rPr>
            </w:pPr>
            <w:r>
              <w:rPr>
                <w:lang/>
              </w:rPr>
              <w:t>Kuv tuaj yeem tiv thaiv los sis kho tus kab mob</w:t>
            </w:r>
            <w:del w:id="41" w:author="nousua sainther" w:date="2023-10-11T16:33:00Z">
              <w:r w:rsidDel="009D6799">
                <w:rPr>
                  <w:lang/>
                </w:rPr>
                <w:delText xml:space="preserve"> ko</w:delText>
              </w:r>
            </w:del>
            <w:r>
              <w:rPr>
                <w:lang/>
              </w:rPr>
              <w:t xml:space="preserve"> taw vwm</w:t>
            </w:r>
            <w:ins w:id="42" w:author="nousua sainther" w:date="2023-10-11T16:33:00Z">
              <w:r w:rsidR="009D6799">
                <w:t xml:space="preserve"> tau</w:t>
              </w:r>
            </w:ins>
            <w:r>
              <w:rPr>
                <w:lang/>
              </w:rPr>
              <w:t xml:space="preserve"> li cas?</w:t>
            </w:r>
          </w:p>
        </w:tc>
      </w:tr>
      <w:tr w:rsidR="004B070B" w14:paraId="07CAC5AA" w14:textId="77777777">
        <w:tc>
          <w:tcPr>
            <w:tcW w:w="0" w:type="auto"/>
            <w:shd w:val="clear" w:color="auto" w:fill="FFFFFF"/>
          </w:tcPr>
          <w:p w14:paraId="1134C558" w14:textId="77777777" w:rsidR="004B070B" w:rsidRDefault="00000000">
            <w:r>
              <w:rPr>
                <w:rStyle w:val="SegmentID"/>
              </w:rPr>
              <w:t>33</w:t>
            </w:r>
            <w:r>
              <w:rPr>
                <w:rStyle w:val="TransUnitID"/>
              </w:rPr>
              <w:t>580e0dcc-7586-4618-9d7d-7ef15b6bf69c</w:t>
            </w:r>
          </w:p>
        </w:tc>
        <w:tc>
          <w:tcPr>
            <w:tcW w:w="0" w:type="auto"/>
            <w:shd w:val="clear" w:color="auto" w:fill="FFFFFF"/>
          </w:tcPr>
          <w:p w14:paraId="30836FF3" w14:textId="77777777" w:rsidR="004B070B" w:rsidRDefault="00000000">
            <w:r>
              <w:t>Translated (0%)</w:t>
            </w:r>
          </w:p>
        </w:tc>
        <w:tc>
          <w:tcPr>
            <w:tcW w:w="0" w:type="auto"/>
            <w:shd w:val="clear" w:color="auto" w:fill="FFFFFF"/>
          </w:tcPr>
          <w:p w14:paraId="3D6A92D9" w14:textId="77777777" w:rsidR="004B070B" w:rsidRDefault="00000000">
            <w:r>
              <w:t>If you have both gout and kidney disease, here are ways to keep both conditions under control and improve your health:</w:t>
            </w:r>
          </w:p>
        </w:tc>
        <w:tc>
          <w:tcPr>
            <w:tcW w:w="0" w:type="auto"/>
            <w:shd w:val="clear" w:color="auto" w:fill="FFFFFF"/>
          </w:tcPr>
          <w:p w14:paraId="3C9052F1" w14:textId="77777777" w:rsidR="004B070B" w:rsidRDefault="00000000">
            <w:pPr>
              <w:rPr>
                <w:lang/>
              </w:rPr>
            </w:pPr>
            <w:r>
              <w:rPr>
                <w:lang/>
              </w:rPr>
              <w:t>Yog tias koj muaj ob qho kab mob tib si ntawm tus kab mob</w:t>
            </w:r>
            <w:del w:id="43" w:author="nousua sainther" w:date="2023-10-11T16:34:00Z">
              <w:r w:rsidDel="009D6799">
                <w:rPr>
                  <w:lang/>
                </w:rPr>
                <w:delText xml:space="preserve"> ko</w:delText>
              </w:r>
            </w:del>
            <w:r>
              <w:rPr>
                <w:lang/>
              </w:rPr>
              <w:t xml:space="preserve"> taw vwm thiab tus kab mob raum, ntawm no yog txoj hauv kev uas yuav tswj tau ob qho mob tib si thiab kev txhim kho koj txoj kev noj qab haus huv:</w:t>
            </w:r>
          </w:p>
        </w:tc>
      </w:tr>
      <w:tr w:rsidR="004B070B" w14:paraId="6ED6341E" w14:textId="77777777">
        <w:tc>
          <w:tcPr>
            <w:tcW w:w="0" w:type="auto"/>
            <w:shd w:val="clear" w:color="auto" w:fill="FFFFFF"/>
          </w:tcPr>
          <w:p w14:paraId="090DC3A2" w14:textId="77777777" w:rsidR="004B070B" w:rsidRDefault="00000000">
            <w:r>
              <w:rPr>
                <w:rStyle w:val="SegmentID"/>
              </w:rPr>
              <w:t>34</w:t>
            </w:r>
            <w:r>
              <w:rPr>
                <w:rStyle w:val="TransUnitID"/>
              </w:rPr>
              <w:t>9ac96e13-cb86-4935-bcc8-55ba5c3fb514</w:t>
            </w:r>
          </w:p>
        </w:tc>
        <w:tc>
          <w:tcPr>
            <w:tcW w:w="0" w:type="auto"/>
            <w:shd w:val="clear" w:color="auto" w:fill="FFFFFF"/>
          </w:tcPr>
          <w:p w14:paraId="7016CC28" w14:textId="77777777" w:rsidR="004B070B" w:rsidRDefault="00000000">
            <w:r>
              <w:t>Translated (0%)</w:t>
            </w:r>
          </w:p>
        </w:tc>
        <w:tc>
          <w:tcPr>
            <w:tcW w:w="0" w:type="auto"/>
            <w:shd w:val="clear" w:color="auto" w:fill="FFFFFF"/>
          </w:tcPr>
          <w:p w14:paraId="35A2FE1D" w14:textId="77777777" w:rsidR="004B070B" w:rsidRDefault="00000000">
            <w:r>
              <w:t>Drink at least eight, 8-ounce glasses of water every day.</w:t>
            </w:r>
          </w:p>
        </w:tc>
        <w:tc>
          <w:tcPr>
            <w:tcW w:w="0" w:type="auto"/>
            <w:shd w:val="clear" w:color="auto" w:fill="FFFFFF"/>
          </w:tcPr>
          <w:p w14:paraId="48FB6172" w14:textId="77777777" w:rsidR="004B070B" w:rsidRDefault="00000000">
            <w:pPr>
              <w:rPr>
                <w:lang/>
              </w:rPr>
            </w:pPr>
            <w:r>
              <w:rPr>
                <w:lang/>
              </w:rPr>
              <w:t>Haus dej yam tsawg yim khob, 8-ooj txhua hnub.</w:t>
            </w:r>
          </w:p>
        </w:tc>
      </w:tr>
      <w:tr w:rsidR="004B070B" w14:paraId="0C942A4E" w14:textId="77777777">
        <w:tc>
          <w:tcPr>
            <w:tcW w:w="0" w:type="auto"/>
            <w:shd w:val="clear" w:color="auto" w:fill="FFFFFF"/>
          </w:tcPr>
          <w:p w14:paraId="2A9A5DB5" w14:textId="77777777" w:rsidR="004B070B" w:rsidRDefault="00000000">
            <w:r>
              <w:rPr>
                <w:rStyle w:val="SegmentID"/>
              </w:rPr>
              <w:t>35</w:t>
            </w:r>
            <w:r>
              <w:rPr>
                <w:rStyle w:val="TransUnitID"/>
              </w:rPr>
              <w:t>9ebff32f-d0b1-4bdc-b9e4-fe6a4f5dc3b9</w:t>
            </w:r>
          </w:p>
        </w:tc>
        <w:tc>
          <w:tcPr>
            <w:tcW w:w="0" w:type="auto"/>
            <w:shd w:val="clear" w:color="auto" w:fill="FFFFFF"/>
          </w:tcPr>
          <w:p w14:paraId="7F09B780" w14:textId="77777777" w:rsidR="004B070B" w:rsidRDefault="00000000">
            <w:r>
              <w:t>Translated (0%)</w:t>
            </w:r>
          </w:p>
        </w:tc>
        <w:tc>
          <w:tcPr>
            <w:tcW w:w="0" w:type="auto"/>
            <w:shd w:val="clear" w:color="auto" w:fill="FFFFFF"/>
          </w:tcPr>
          <w:p w14:paraId="32D1A608" w14:textId="77777777" w:rsidR="004B070B" w:rsidRDefault="00000000">
            <w:r>
              <w:t>If your doctor has told you to drink less fluid due to kidney disease, ask them (or a dietitian) about managing your fluids and gout.</w:t>
            </w:r>
          </w:p>
        </w:tc>
        <w:tc>
          <w:tcPr>
            <w:tcW w:w="0" w:type="auto"/>
            <w:shd w:val="clear" w:color="auto" w:fill="FFFFFF"/>
          </w:tcPr>
          <w:p w14:paraId="2FDB568D" w14:textId="77777777" w:rsidR="004B070B" w:rsidRDefault="00000000">
            <w:pPr>
              <w:rPr>
                <w:lang/>
              </w:rPr>
            </w:pPr>
            <w:r>
              <w:rPr>
                <w:lang/>
              </w:rPr>
              <w:t>Yog tias koj tus kws kho mob tau hais kom koj haus dej tsawg vim muaj kab mob raum, ces nug lawv (los sis tus kws qhia kev noj haus) txog kev tswj koj cov</w:t>
            </w:r>
            <w:del w:id="44" w:author="nousua sainther" w:date="2023-10-11T16:34:00Z">
              <w:r w:rsidDel="009D6799">
                <w:rPr>
                  <w:lang/>
                </w:rPr>
                <w:delText xml:space="preserve"> kua</w:delText>
              </w:r>
            </w:del>
            <w:r>
              <w:rPr>
                <w:lang/>
              </w:rPr>
              <w:t xml:space="preserve"> dej thiab tus kab mob</w:t>
            </w:r>
            <w:del w:id="45" w:author="nousua sainther" w:date="2023-10-11T16:35:00Z">
              <w:r w:rsidDel="009D6799">
                <w:rPr>
                  <w:lang/>
                </w:rPr>
                <w:delText xml:space="preserve"> ko</w:delText>
              </w:r>
            </w:del>
            <w:r>
              <w:rPr>
                <w:lang/>
              </w:rPr>
              <w:t xml:space="preserve"> taw vwm.</w:t>
            </w:r>
          </w:p>
        </w:tc>
      </w:tr>
      <w:tr w:rsidR="004B070B" w14:paraId="7EAB0C3F" w14:textId="77777777">
        <w:tc>
          <w:tcPr>
            <w:tcW w:w="0" w:type="auto"/>
            <w:shd w:val="clear" w:color="auto" w:fill="FFFFFF"/>
          </w:tcPr>
          <w:p w14:paraId="2B27A5F7" w14:textId="77777777" w:rsidR="004B070B" w:rsidRDefault="00000000">
            <w:r>
              <w:rPr>
                <w:rStyle w:val="SegmentID"/>
              </w:rPr>
              <w:t>36</w:t>
            </w:r>
            <w:r>
              <w:rPr>
                <w:rStyle w:val="TransUnitID"/>
              </w:rPr>
              <w:t>9a983312-535d-4bfc-ba6e-e5ab38376cf2</w:t>
            </w:r>
          </w:p>
        </w:tc>
        <w:tc>
          <w:tcPr>
            <w:tcW w:w="0" w:type="auto"/>
            <w:shd w:val="clear" w:color="auto" w:fill="FFFFFF"/>
          </w:tcPr>
          <w:p w14:paraId="2B16ADFA" w14:textId="77777777" w:rsidR="004B070B" w:rsidRDefault="00000000">
            <w:r>
              <w:t>Translated (0%)</w:t>
            </w:r>
          </w:p>
        </w:tc>
        <w:tc>
          <w:tcPr>
            <w:tcW w:w="0" w:type="auto"/>
            <w:shd w:val="clear" w:color="auto" w:fill="FFFFFF"/>
          </w:tcPr>
          <w:p w14:paraId="201D20F8" w14:textId="77777777" w:rsidR="004B070B" w:rsidRDefault="00000000">
            <w:r>
              <w:t>Take your gout medicines exactly how your doctor tells</w:t>
            </w:r>
            <w:r>
              <w:br/>
            </w:r>
            <w:r>
              <w:lastRenderedPageBreak/>
              <w:t>you to.</w:t>
            </w:r>
          </w:p>
        </w:tc>
        <w:tc>
          <w:tcPr>
            <w:tcW w:w="0" w:type="auto"/>
            <w:shd w:val="clear" w:color="auto" w:fill="FFFFFF"/>
          </w:tcPr>
          <w:p w14:paraId="18869912" w14:textId="77777777" w:rsidR="004B070B" w:rsidRDefault="00000000">
            <w:pPr>
              <w:rPr>
                <w:lang/>
              </w:rPr>
            </w:pPr>
            <w:r>
              <w:rPr>
                <w:lang/>
              </w:rPr>
              <w:lastRenderedPageBreak/>
              <w:t>Noj koj cov tshuaj kho tus kab mob</w:t>
            </w:r>
            <w:del w:id="46" w:author="nousua sainther" w:date="2023-10-11T16:35:00Z">
              <w:r w:rsidDel="009D6799">
                <w:rPr>
                  <w:lang/>
                </w:rPr>
                <w:delText xml:space="preserve"> ko</w:delText>
              </w:r>
            </w:del>
            <w:r>
              <w:rPr>
                <w:lang/>
              </w:rPr>
              <w:t xml:space="preserve"> taw vwm raws nraim li koj tus kws kho mob qhia rau</w:t>
            </w:r>
            <w:del w:id="47" w:author="nousua sainther" w:date="2023-10-11T16:35:00Z">
              <w:r w:rsidDel="009D6799">
                <w:rPr>
                  <w:lang/>
                </w:rPr>
                <w:delText xml:space="preserve"> </w:delText>
              </w:r>
            </w:del>
            <w:r>
              <w:br/>
            </w:r>
            <w:r>
              <w:rPr>
                <w:lang/>
              </w:rPr>
              <w:lastRenderedPageBreak/>
              <w:t>koj.</w:t>
            </w:r>
          </w:p>
        </w:tc>
      </w:tr>
      <w:tr w:rsidR="004B070B" w14:paraId="620ABC6E" w14:textId="77777777">
        <w:tc>
          <w:tcPr>
            <w:tcW w:w="0" w:type="auto"/>
            <w:shd w:val="clear" w:color="auto" w:fill="FFFFFF"/>
          </w:tcPr>
          <w:p w14:paraId="0301BC62" w14:textId="77777777" w:rsidR="004B070B" w:rsidRDefault="00000000">
            <w:r>
              <w:rPr>
                <w:rStyle w:val="SegmentID"/>
              </w:rPr>
              <w:lastRenderedPageBreak/>
              <w:t>37</w:t>
            </w:r>
            <w:r>
              <w:rPr>
                <w:rStyle w:val="TransUnitID"/>
              </w:rPr>
              <w:t>edfa8c20-fbdc-40e6-b76b-4aefe7e65044</w:t>
            </w:r>
          </w:p>
        </w:tc>
        <w:tc>
          <w:tcPr>
            <w:tcW w:w="0" w:type="auto"/>
            <w:shd w:val="clear" w:color="auto" w:fill="FFFFFF"/>
          </w:tcPr>
          <w:p w14:paraId="74A4B9DD" w14:textId="77777777" w:rsidR="004B070B" w:rsidRDefault="00000000">
            <w:r>
              <w:t>Translated (0%)</w:t>
            </w:r>
          </w:p>
        </w:tc>
        <w:tc>
          <w:tcPr>
            <w:tcW w:w="0" w:type="auto"/>
            <w:shd w:val="clear" w:color="auto" w:fill="FFFFFF"/>
          </w:tcPr>
          <w:p w14:paraId="6E7B5150" w14:textId="77777777" w:rsidR="004B070B" w:rsidRDefault="00000000">
            <w:r>
              <w:t>Cut out foods that are high in purines.</w:t>
            </w:r>
          </w:p>
        </w:tc>
        <w:tc>
          <w:tcPr>
            <w:tcW w:w="0" w:type="auto"/>
            <w:shd w:val="clear" w:color="auto" w:fill="FFFFFF"/>
          </w:tcPr>
          <w:p w14:paraId="0BEB6EEA" w14:textId="48F6B2C4" w:rsidR="004B070B" w:rsidRDefault="00000000">
            <w:pPr>
              <w:rPr>
                <w:lang/>
              </w:rPr>
            </w:pPr>
            <w:r>
              <w:rPr>
                <w:lang/>
              </w:rPr>
              <w:t xml:space="preserve">Txiav tawm cov khoom noj uas muaj purines </w:t>
            </w:r>
            <w:del w:id="48" w:author="nousua sainther" w:date="2023-10-11T16:35:00Z">
              <w:r w:rsidDel="009D6799">
                <w:rPr>
                  <w:lang/>
                </w:rPr>
                <w:delText>siab</w:delText>
              </w:r>
            </w:del>
            <w:proofErr w:type="spellStart"/>
            <w:ins w:id="49" w:author="nousua sainther" w:date="2023-10-11T16:35:00Z">
              <w:r w:rsidR="009D6799">
                <w:t>ntau</w:t>
              </w:r>
            </w:ins>
            <w:proofErr w:type="spellEnd"/>
            <w:r>
              <w:rPr>
                <w:lang/>
              </w:rPr>
              <w:t>.</w:t>
            </w:r>
          </w:p>
        </w:tc>
      </w:tr>
      <w:tr w:rsidR="004B070B" w14:paraId="18EE3530" w14:textId="77777777">
        <w:tc>
          <w:tcPr>
            <w:tcW w:w="0" w:type="auto"/>
            <w:shd w:val="clear" w:color="auto" w:fill="FFFFFF"/>
          </w:tcPr>
          <w:p w14:paraId="50EBB55B" w14:textId="77777777" w:rsidR="004B070B" w:rsidRDefault="00000000">
            <w:r>
              <w:rPr>
                <w:rStyle w:val="SegmentID"/>
              </w:rPr>
              <w:t>38</w:t>
            </w:r>
            <w:r>
              <w:rPr>
                <w:rStyle w:val="TransUnitID"/>
              </w:rPr>
              <w:t>39ad8684-ce66-4e0d-b100-07a6a9b03735</w:t>
            </w:r>
          </w:p>
        </w:tc>
        <w:tc>
          <w:tcPr>
            <w:tcW w:w="0" w:type="auto"/>
            <w:shd w:val="clear" w:color="auto" w:fill="FFFFFF"/>
          </w:tcPr>
          <w:p w14:paraId="7D994563" w14:textId="77777777" w:rsidR="004B070B" w:rsidRDefault="00000000">
            <w:r>
              <w:t>Translated (0%)</w:t>
            </w:r>
          </w:p>
        </w:tc>
        <w:tc>
          <w:tcPr>
            <w:tcW w:w="0" w:type="auto"/>
            <w:shd w:val="clear" w:color="auto" w:fill="FFFFFF"/>
          </w:tcPr>
          <w:p w14:paraId="7C07E54A" w14:textId="77777777" w:rsidR="004B070B" w:rsidRDefault="00000000">
            <w:r>
              <w:t>Avoid sugary drinks like soda, sugary foods, and foods with high-fructose corn syrup.</w:t>
            </w:r>
          </w:p>
        </w:tc>
        <w:tc>
          <w:tcPr>
            <w:tcW w:w="0" w:type="auto"/>
            <w:shd w:val="clear" w:color="auto" w:fill="FFFFFF"/>
          </w:tcPr>
          <w:p w14:paraId="55F451AD" w14:textId="4001E801" w:rsidR="004B070B" w:rsidRDefault="00000000">
            <w:pPr>
              <w:rPr>
                <w:lang/>
              </w:rPr>
            </w:pPr>
            <w:r>
              <w:rPr>
                <w:lang/>
              </w:rPr>
              <w:t xml:space="preserve">Tsis txhob haus cov dej uas muaj piam thaj xws li dej soda, cov dej qab zib, cov khoom noj qab zib, thiab cov khoom noj uas muaj hmoov pob kws fructose </w:t>
            </w:r>
            <w:proofErr w:type="spellStart"/>
            <w:ins w:id="50" w:author="nousua sainther" w:date="2023-10-11T16:36:00Z">
              <w:r w:rsidR="009D6799">
                <w:t>ntau</w:t>
              </w:r>
            </w:ins>
            <w:proofErr w:type="spellEnd"/>
            <w:del w:id="51" w:author="nousua sainther" w:date="2023-10-11T16:36:00Z">
              <w:r w:rsidDel="009D6799">
                <w:rPr>
                  <w:lang/>
                </w:rPr>
                <w:delText xml:space="preserve">siab </w:delText>
              </w:r>
            </w:del>
            <w:r>
              <w:rPr>
                <w:lang/>
              </w:rPr>
              <w:t>(hmoov pob kws los sis hmoov uas ua los ntawm txiv hmab txiv ntoo).</w:t>
            </w:r>
          </w:p>
        </w:tc>
      </w:tr>
      <w:tr w:rsidR="004B070B" w14:paraId="59744912" w14:textId="77777777">
        <w:tc>
          <w:tcPr>
            <w:tcW w:w="0" w:type="auto"/>
            <w:shd w:val="clear" w:color="auto" w:fill="FFFFFF"/>
          </w:tcPr>
          <w:p w14:paraId="057B3607" w14:textId="77777777" w:rsidR="004B070B" w:rsidRDefault="00000000">
            <w:r>
              <w:rPr>
                <w:rStyle w:val="SegmentID"/>
              </w:rPr>
              <w:t>39</w:t>
            </w:r>
            <w:r>
              <w:rPr>
                <w:rStyle w:val="TransUnitID"/>
              </w:rPr>
              <w:t>505578a9-11c1-46f0-a1a4-6d84b967ce70</w:t>
            </w:r>
          </w:p>
        </w:tc>
        <w:tc>
          <w:tcPr>
            <w:tcW w:w="0" w:type="auto"/>
            <w:shd w:val="clear" w:color="auto" w:fill="FFFFFF"/>
          </w:tcPr>
          <w:p w14:paraId="62D457DF" w14:textId="77777777" w:rsidR="004B070B" w:rsidRDefault="00000000">
            <w:r>
              <w:t>Translated (0%)</w:t>
            </w:r>
          </w:p>
        </w:tc>
        <w:tc>
          <w:tcPr>
            <w:tcW w:w="0" w:type="auto"/>
            <w:shd w:val="clear" w:color="auto" w:fill="FFFFFF"/>
          </w:tcPr>
          <w:p w14:paraId="073C0219" w14:textId="77777777" w:rsidR="004B070B" w:rsidRDefault="00000000">
            <w:r>
              <w:t>Avoid drinking alcohol, especially beer.</w:t>
            </w:r>
          </w:p>
        </w:tc>
        <w:tc>
          <w:tcPr>
            <w:tcW w:w="0" w:type="auto"/>
            <w:shd w:val="clear" w:color="auto" w:fill="FFFFFF"/>
          </w:tcPr>
          <w:p w14:paraId="242924C4" w14:textId="77777777" w:rsidR="004B070B" w:rsidRDefault="00000000">
            <w:pPr>
              <w:rPr>
                <w:lang/>
              </w:rPr>
            </w:pPr>
            <w:r>
              <w:rPr>
                <w:lang/>
              </w:rPr>
              <w:t>Tsis txhob haus dej cawv, tshwj xeeb tshaj yog npias.</w:t>
            </w:r>
          </w:p>
        </w:tc>
      </w:tr>
      <w:tr w:rsidR="004B070B" w14:paraId="41E98226" w14:textId="77777777">
        <w:tc>
          <w:tcPr>
            <w:tcW w:w="0" w:type="auto"/>
            <w:shd w:val="clear" w:color="auto" w:fill="FFFFFF"/>
          </w:tcPr>
          <w:p w14:paraId="5D241785" w14:textId="77777777" w:rsidR="004B070B" w:rsidRDefault="00000000">
            <w:r>
              <w:rPr>
                <w:rStyle w:val="SegmentID"/>
              </w:rPr>
              <w:t>40</w:t>
            </w:r>
            <w:r>
              <w:rPr>
                <w:rStyle w:val="TransUnitID"/>
              </w:rPr>
              <w:t>14478588-39eb-4822-becb-709e68ddfcc2</w:t>
            </w:r>
          </w:p>
        </w:tc>
        <w:tc>
          <w:tcPr>
            <w:tcW w:w="0" w:type="auto"/>
            <w:shd w:val="clear" w:color="auto" w:fill="FFFFFF"/>
          </w:tcPr>
          <w:p w14:paraId="4CA73D4E" w14:textId="77777777" w:rsidR="004B070B" w:rsidRDefault="00000000">
            <w:r>
              <w:t>Translated (0%)</w:t>
            </w:r>
          </w:p>
        </w:tc>
        <w:tc>
          <w:tcPr>
            <w:tcW w:w="0" w:type="auto"/>
            <w:shd w:val="clear" w:color="auto" w:fill="FFFFFF"/>
          </w:tcPr>
          <w:p w14:paraId="46E7BA11" w14:textId="77777777" w:rsidR="004B070B" w:rsidRDefault="00000000">
            <w:r>
              <w:t>Eat more fruits, vegetables, and whole grains.</w:t>
            </w:r>
          </w:p>
        </w:tc>
        <w:tc>
          <w:tcPr>
            <w:tcW w:w="0" w:type="auto"/>
            <w:shd w:val="clear" w:color="auto" w:fill="FFFFFF"/>
          </w:tcPr>
          <w:p w14:paraId="42DA0B1F" w14:textId="77777777" w:rsidR="004B070B" w:rsidRDefault="00000000">
            <w:pPr>
              <w:rPr>
                <w:lang/>
              </w:rPr>
            </w:pPr>
            <w:r>
              <w:rPr>
                <w:lang/>
              </w:rPr>
              <w:t>Noj txiv hmab txiv ntoo, zaub, thiab mov nplej whole grains kom ntau.</w:t>
            </w:r>
          </w:p>
        </w:tc>
      </w:tr>
      <w:tr w:rsidR="004B070B" w14:paraId="705EE805" w14:textId="77777777">
        <w:tc>
          <w:tcPr>
            <w:tcW w:w="0" w:type="auto"/>
            <w:shd w:val="clear" w:color="auto" w:fill="FFFFFF"/>
          </w:tcPr>
          <w:p w14:paraId="3632B622" w14:textId="77777777" w:rsidR="004B070B" w:rsidRDefault="00000000">
            <w:r>
              <w:rPr>
                <w:rStyle w:val="SegmentID"/>
              </w:rPr>
              <w:t>41</w:t>
            </w:r>
            <w:r>
              <w:rPr>
                <w:rStyle w:val="TransUnitID"/>
              </w:rPr>
              <w:t>da5b7012-f7c1-4e58-bf27-b4d321b571f6</w:t>
            </w:r>
          </w:p>
        </w:tc>
        <w:tc>
          <w:tcPr>
            <w:tcW w:w="0" w:type="auto"/>
            <w:shd w:val="clear" w:color="auto" w:fill="FFFFFF"/>
          </w:tcPr>
          <w:p w14:paraId="52821762" w14:textId="77777777" w:rsidR="004B070B" w:rsidRDefault="00000000">
            <w:r>
              <w:t>Translated (0%)</w:t>
            </w:r>
          </w:p>
        </w:tc>
        <w:tc>
          <w:tcPr>
            <w:tcW w:w="0" w:type="auto"/>
            <w:shd w:val="clear" w:color="auto" w:fill="FFFFFF"/>
          </w:tcPr>
          <w:p w14:paraId="63C7ED0E" w14:textId="77777777" w:rsidR="004B070B" w:rsidRDefault="00000000">
            <w:r>
              <w:t>If you can’t eat certain foods because of kidney disease, talk to your doctor or dietitian about what to eat for gout.</w:t>
            </w:r>
          </w:p>
        </w:tc>
        <w:tc>
          <w:tcPr>
            <w:tcW w:w="0" w:type="auto"/>
            <w:shd w:val="clear" w:color="auto" w:fill="FFFFFF"/>
          </w:tcPr>
          <w:p w14:paraId="07DE25DB" w14:textId="356A755B" w:rsidR="004B070B" w:rsidRDefault="00000000">
            <w:pPr>
              <w:rPr>
                <w:lang/>
              </w:rPr>
            </w:pPr>
            <w:r>
              <w:rPr>
                <w:lang/>
              </w:rPr>
              <w:t xml:space="preserve">Yog tias koj tsis tuaj yeem noj qee yam zaub mov vim muaj tus kab mob raum, nrog koj tus kws kho mob los sis </w:t>
            </w:r>
            <w:proofErr w:type="spellStart"/>
            <w:ins w:id="52" w:author="nousua sainther" w:date="2023-10-11T16:37:00Z">
              <w:r w:rsidR="009D6799">
                <w:t>tus</w:t>
              </w:r>
              <w:proofErr w:type="spellEnd"/>
              <w:r w:rsidR="009D6799">
                <w:t xml:space="preserve"> </w:t>
              </w:r>
            </w:ins>
            <w:r>
              <w:rPr>
                <w:lang/>
              </w:rPr>
              <w:t>kws qhia kev noj zaub mov tham</w:t>
            </w:r>
            <w:del w:id="53" w:author="nousua sainther" w:date="2023-10-11T16:37:00Z">
              <w:r w:rsidDel="009D6799">
                <w:rPr>
                  <w:lang/>
                </w:rPr>
                <w:delText xml:space="preserve"> txog</w:delText>
              </w:r>
            </w:del>
            <w:r>
              <w:rPr>
                <w:lang/>
              </w:rPr>
              <w:t xml:space="preserve"> seb yuav noj dab tsi txhawm rau tus kab mob</w:t>
            </w:r>
            <w:del w:id="54" w:author="nousua sainther" w:date="2023-10-11T16:37:00Z">
              <w:r w:rsidDel="009D6799">
                <w:rPr>
                  <w:lang/>
                </w:rPr>
                <w:delText xml:space="preserve"> ko</w:delText>
              </w:r>
            </w:del>
            <w:r>
              <w:rPr>
                <w:lang/>
              </w:rPr>
              <w:t xml:space="preserve"> taw vwm.</w:t>
            </w:r>
          </w:p>
        </w:tc>
      </w:tr>
      <w:tr w:rsidR="004B070B" w14:paraId="45ABC809" w14:textId="77777777">
        <w:tc>
          <w:tcPr>
            <w:tcW w:w="0" w:type="auto"/>
            <w:shd w:val="clear" w:color="auto" w:fill="FFFFFF"/>
          </w:tcPr>
          <w:p w14:paraId="03F80121" w14:textId="77777777" w:rsidR="004B070B" w:rsidRDefault="00000000">
            <w:r>
              <w:rPr>
                <w:rStyle w:val="SegmentID"/>
              </w:rPr>
              <w:t>42</w:t>
            </w:r>
            <w:r>
              <w:rPr>
                <w:rStyle w:val="TransUnitID"/>
              </w:rPr>
              <w:t>041dde41-985c-4379-b08c-4be578c20ae8</w:t>
            </w:r>
          </w:p>
        </w:tc>
        <w:tc>
          <w:tcPr>
            <w:tcW w:w="0" w:type="auto"/>
            <w:shd w:val="clear" w:color="auto" w:fill="FFFFFF"/>
          </w:tcPr>
          <w:p w14:paraId="5C500576" w14:textId="77777777" w:rsidR="004B070B" w:rsidRDefault="00000000">
            <w:r>
              <w:t>Translated (0%)</w:t>
            </w:r>
          </w:p>
        </w:tc>
        <w:tc>
          <w:tcPr>
            <w:tcW w:w="0" w:type="auto"/>
            <w:shd w:val="clear" w:color="auto" w:fill="FFFFFF"/>
          </w:tcPr>
          <w:p w14:paraId="04EE5BBC" w14:textId="77777777" w:rsidR="004B070B" w:rsidRDefault="00000000">
            <w:r>
              <w:t>Ask your doctor what a healthy weight is for you.</w:t>
            </w:r>
          </w:p>
        </w:tc>
        <w:tc>
          <w:tcPr>
            <w:tcW w:w="0" w:type="auto"/>
            <w:shd w:val="clear" w:color="auto" w:fill="FFFFFF"/>
          </w:tcPr>
          <w:p w14:paraId="4741E2EF" w14:textId="77777777" w:rsidR="004B070B" w:rsidRDefault="00000000">
            <w:pPr>
              <w:rPr>
                <w:lang/>
              </w:rPr>
            </w:pPr>
            <w:r>
              <w:rPr>
                <w:lang/>
              </w:rPr>
              <w:t>Nug koj tus kws kho mob seb qhov hnyav npaum li cas thiaj zoo rau koj.</w:t>
            </w:r>
          </w:p>
        </w:tc>
      </w:tr>
      <w:tr w:rsidR="004B070B" w14:paraId="1153A12E" w14:textId="77777777">
        <w:tc>
          <w:tcPr>
            <w:tcW w:w="0" w:type="auto"/>
            <w:shd w:val="clear" w:color="auto" w:fill="FFFFFF"/>
          </w:tcPr>
          <w:p w14:paraId="6A25D99C" w14:textId="77777777" w:rsidR="004B070B" w:rsidRDefault="00000000">
            <w:r>
              <w:rPr>
                <w:rStyle w:val="SegmentID"/>
              </w:rPr>
              <w:t>43</w:t>
            </w:r>
            <w:r>
              <w:rPr>
                <w:rStyle w:val="TransUnitID"/>
              </w:rPr>
              <w:t>17538334-d9fe-456e-ae45-e3c29eac4288</w:t>
            </w:r>
          </w:p>
        </w:tc>
        <w:tc>
          <w:tcPr>
            <w:tcW w:w="0" w:type="auto"/>
            <w:shd w:val="clear" w:color="auto" w:fill="FFFFFF"/>
          </w:tcPr>
          <w:p w14:paraId="491A156E" w14:textId="77777777" w:rsidR="004B070B" w:rsidRDefault="00000000">
            <w:r>
              <w:t>Translated (0%)</w:t>
            </w:r>
          </w:p>
        </w:tc>
        <w:tc>
          <w:tcPr>
            <w:tcW w:w="0" w:type="auto"/>
            <w:shd w:val="clear" w:color="auto" w:fill="FFFFFF"/>
          </w:tcPr>
          <w:p w14:paraId="08B4FC0C" w14:textId="77777777" w:rsidR="004B070B" w:rsidRDefault="00000000">
            <w:r>
              <w:t>Exercise at least 30 minutes a day, 5 days a week.</w:t>
            </w:r>
          </w:p>
        </w:tc>
        <w:tc>
          <w:tcPr>
            <w:tcW w:w="0" w:type="auto"/>
            <w:shd w:val="clear" w:color="auto" w:fill="FFFFFF"/>
          </w:tcPr>
          <w:p w14:paraId="22361F18" w14:textId="77777777" w:rsidR="004B070B" w:rsidRDefault="00000000">
            <w:pPr>
              <w:rPr>
                <w:lang/>
              </w:rPr>
            </w:pPr>
            <w:r>
              <w:rPr>
                <w:lang/>
              </w:rPr>
              <w:t>Kev tawm dag zog yam tsawg kawg 30 feeb hauv ib hnub, 5 hnub hauv ib lub lim tiam.</w:t>
            </w:r>
          </w:p>
        </w:tc>
      </w:tr>
      <w:tr w:rsidR="004B070B" w14:paraId="2ABAF7D7" w14:textId="77777777">
        <w:tc>
          <w:tcPr>
            <w:tcW w:w="0" w:type="auto"/>
            <w:shd w:val="clear" w:color="auto" w:fill="FFFFFF"/>
          </w:tcPr>
          <w:p w14:paraId="505B23CC" w14:textId="77777777" w:rsidR="004B070B" w:rsidRDefault="00000000">
            <w:r>
              <w:rPr>
                <w:rStyle w:val="SegmentID"/>
              </w:rPr>
              <w:t>44</w:t>
            </w:r>
            <w:r>
              <w:rPr>
                <w:rStyle w:val="TransUnitID"/>
              </w:rPr>
              <w:t>2bb56293-3578-451a-923b-b8c70452e4a9</w:t>
            </w:r>
          </w:p>
        </w:tc>
        <w:tc>
          <w:tcPr>
            <w:tcW w:w="0" w:type="auto"/>
            <w:shd w:val="clear" w:color="auto" w:fill="FFFFFF"/>
          </w:tcPr>
          <w:p w14:paraId="53792AE4" w14:textId="77777777" w:rsidR="004B070B" w:rsidRDefault="00000000">
            <w:r>
              <w:t>Translated (0%)</w:t>
            </w:r>
          </w:p>
        </w:tc>
        <w:tc>
          <w:tcPr>
            <w:tcW w:w="0" w:type="auto"/>
            <w:shd w:val="clear" w:color="auto" w:fill="FFFFFF"/>
          </w:tcPr>
          <w:p w14:paraId="6A6F483D" w14:textId="77777777" w:rsidR="004B070B" w:rsidRDefault="00000000">
            <w:r>
              <w:t>Gout is a chronic disease, meaning it does not have a cure and will usually last your whole life.</w:t>
            </w:r>
          </w:p>
        </w:tc>
        <w:tc>
          <w:tcPr>
            <w:tcW w:w="0" w:type="auto"/>
            <w:shd w:val="clear" w:color="auto" w:fill="FFFFFF"/>
          </w:tcPr>
          <w:p w14:paraId="4A333D14" w14:textId="77777777" w:rsidR="004B070B" w:rsidRDefault="00000000">
            <w:pPr>
              <w:rPr>
                <w:lang/>
              </w:rPr>
            </w:pPr>
            <w:r>
              <w:rPr>
                <w:lang/>
              </w:rPr>
              <w:t>Tus kab mob</w:t>
            </w:r>
            <w:del w:id="55" w:author="nousua sainther" w:date="2023-10-11T16:37:00Z">
              <w:r w:rsidDel="009D6799">
                <w:rPr>
                  <w:lang/>
                </w:rPr>
                <w:delText xml:space="preserve"> ko</w:delText>
              </w:r>
            </w:del>
            <w:r>
              <w:rPr>
                <w:lang/>
              </w:rPr>
              <w:t xml:space="preserve"> taw vwm yog ib yam kab mob ntev, txhais tau tias nws tsis muaj txoj hauv kev kho thiab feem ntau yuav</w:t>
            </w:r>
            <w:del w:id="56" w:author="nousua sainther" w:date="2023-10-11T16:38:00Z">
              <w:r w:rsidDel="009D6799">
                <w:rPr>
                  <w:lang/>
                </w:rPr>
                <w:delText xml:space="preserve"> kav</w:delText>
              </w:r>
            </w:del>
            <w:r>
              <w:rPr>
                <w:lang/>
              </w:rPr>
              <w:t xml:space="preserve"> nyob nrog koj mus tab ib sim neej.</w:t>
            </w:r>
          </w:p>
        </w:tc>
      </w:tr>
      <w:tr w:rsidR="004B070B" w14:paraId="4CA8EDD2" w14:textId="77777777">
        <w:tc>
          <w:tcPr>
            <w:tcW w:w="0" w:type="auto"/>
            <w:shd w:val="clear" w:color="auto" w:fill="FFFFFF"/>
          </w:tcPr>
          <w:p w14:paraId="61C2C932" w14:textId="77777777" w:rsidR="004B070B" w:rsidRDefault="00000000">
            <w:r>
              <w:rPr>
                <w:rStyle w:val="SegmentID"/>
              </w:rPr>
              <w:t>45</w:t>
            </w:r>
            <w:r>
              <w:rPr>
                <w:rStyle w:val="TransUnitID"/>
              </w:rPr>
              <w:t>3f2d174a-72b3-4793-a625-8ae68e175c38</w:t>
            </w:r>
          </w:p>
        </w:tc>
        <w:tc>
          <w:tcPr>
            <w:tcW w:w="0" w:type="auto"/>
            <w:shd w:val="clear" w:color="auto" w:fill="FFFFFF"/>
          </w:tcPr>
          <w:p w14:paraId="08AD780E" w14:textId="77777777" w:rsidR="004B070B" w:rsidRDefault="00000000">
            <w:r>
              <w:t>Translated (0%)</w:t>
            </w:r>
          </w:p>
        </w:tc>
        <w:tc>
          <w:tcPr>
            <w:tcW w:w="0" w:type="auto"/>
            <w:shd w:val="clear" w:color="auto" w:fill="FFFFFF"/>
          </w:tcPr>
          <w:p w14:paraId="01E3725A" w14:textId="77777777" w:rsidR="004B070B" w:rsidRDefault="00000000">
            <w:r>
              <w:t>1 out of 10 people with chronic kidney disease (CKD) has gout, and even more people with gout have kidney disease.</w:t>
            </w:r>
          </w:p>
        </w:tc>
        <w:tc>
          <w:tcPr>
            <w:tcW w:w="0" w:type="auto"/>
            <w:shd w:val="clear" w:color="auto" w:fill="FFFFFF"/>
          </w:tcPr>
          <w:p w14:paraId="0DA6A231" w14:textId="77777777" w:rsidR="004B070B" w:rsidRDefault="00000000">
            <w:pPr>
              <w:rPr>
                <w:lang/>
              </w:rPr>
            </w:pPr>
            <w:r>
              <w:rPr>
                <w:lang/>
              </w:rPr>
              <w:t>1 ntawm 10 tus neeg uas muaj kab mob raum</w:t>
            </w:r>
            <w:del w:id="57" w:author="nousua sainther" w:date="2023-10-11T16:38:00Z">
              <w:r w:rsidDel="009D6799">
                <w:rPr>
                  <w:lang/>
                </w:rPr>
                <w:delText xml:space="preserve"> ntev</w:delText>
              </w:r>
            </w:del>
            <w:r>
              <w:rPr>
                <w:lang/>
              </w:rPr>
              <w:t xml:space="preserve"> (CKD) uas muaj kab mob</w:t>
            </w:r>
            <w:del w:id="58" w:author="nousua sainther" w:date="2023-10-11T16:38:00Z">
              <w:r w:rsidDel="009D6799">
                <w:rPr>
                  <w:lang/>
                </w:rPr>
                <w:delText xml:space="preserve"> ko</w:delText>
              </w:r>
            </w:del>
            <w:r>
              <w:rPr>
                <w:lang/>
              </w:rPr>
              <w:t xml:space="preserve"> taw vwm, thiab tus neeg mob tus kab mob</w:t>
            </w:r>
            <w:del w:id="59" w:author="nousua sainther" w:date="2023-10-11T16:38:00Z">
              <w:r w:rsidDel="009D6799">
                <w:rPr>
                  <w:lang/>
                </w:rPr>
                <w:delText xml:space="preserve"> ko</w:delText>
              </w:r>
            </w:del>
            <w:r>
              <w:rPr>
                <w:lang/>
              </w:rPr>
              <w:t xml:space="preserve"> taw vwm kuj yuav muaj kab mob raum ntxiv tuaj.</w:t>
            </w:r>
          </w:p>
        </w:tc>
      </w:tr>
      <w:tr w:rsidR="004B070B" w14:paraId="6BC66D59" w14:textId="77777777">
        <w:tc>
          <w:tcPr>
            <w:tcW w:w="0" w:type="auto"/>
            <w:shd w:val="clear" w:color="auto" w:fill="FFFFFF"/>
          </w:tcPr>
          <w:p w14:paraId="07B86EBA" w14:textId="77777777" w:rsidR="004B070B" w:rsidRDefault="00000000">
            <w:r>
              <w:rPr>
                <w:rStyle w:val="SegmentID"/>
              </w:rPr>
              <w:t>46</w:t>
            </w:r>
            <w:r>
              <w:rPr>
                <w:rStyle w:val="TransUnitID"/>
              </w:rPr>
              <w:t>ec6114ac-fb36-4afc-8264-228d659d77fd</w:t>
            </w:r>
          </w:p>
        </w:tc>
        <w:tc>
          <w:tcPr>
            <w:tcW w:w="0" w:type="auto"/>
            <w:shd w:val="clear" w:color="auto" w:fill="FFFFFF"/>
          </w:tcPr>
          <w:p w14:paraId="497C9C74" w14:textId="77777777" w:rsidR="004B070B" w:rsidRDefault="00000000">
            <w:r>
              <w:t>Translated (0%)</w:t>
            </w:r>
          </w:p>
        </w:tc>
        <w:tc>
          <w:tcPr>
            <w:tcW w:w="0" w:type="auto"/>
            <w:shd w:val="clear" w:color="auto" w:fill="FFFFFF"/>
          </w:tcPr>
          <w:p w14:paraId="4C8AE189" w14:textId="77777777" w:rsidR="004B070B" w:rsidRDefault="00000000">
            <w:r>
              <w:t>CKD means you have lasting damage to your kidneys that can get worse over time.</w:t>
            </w:r>
          </w:p>
        </w:tc>
        <w:tc>
          <w:tcPr>
            <w:tcW w:w="0" w:type="auto"/>
            <w:shd w:val="clear" w:color="auto" w:fill="FFFFFF"/>
          </w:tcPr>
          <w:p w14:paraId="06FB24FB" w14:textId="77777777" w:rsidR="004B070B" w:rsidRDefault="00000000">
            <w:pPr>
              <w:rPr>
                <w:lang/>
              </w:rPr>
            </w:pPr>
            <w:r>
              <w:rPr>
                <w:lang/>
              </w:rPr>
              <w:t>CKD txhais tau hais tias koj muaj kev puas tsuaj mus ntev rau koj lub raum uas tuaj yeem ua rau mob hnyav zuj zus ntxiv thaum sij hawm dhau mus.</w:t>
            </w:r>
          </w:p>
        </w:tc>
      </w:tr>
      <w:tr w:rsidR="004B070B" w14:paraId="7EC03303" w14:textId="77777777">
        <w:tc>
          <w:tcPr>
            <w:tcW w:w="0" w:type="auto"/>
            <w:shd w:val="clear" w:color="auto" w:fill="FFFFFF"/>
          </w:tcPr>
          <w:p w14:paraId="365DEA11" w14:textId="77777777" w:rsidR="004B070B" w:rsidRDefault="00000000">
            <w:r>
              <w:rPr>
                <w:rStyle w:val="SegmentID"/>
              </w:rPr>
              <w:t>47</w:t>
            </w:r>
            <w:r>
              <w:rPr>
                <w:rStyle w:val="TransUnitID"/>
              </w:rPr>
              <w:t>6057fa7b-f4cb-477f-abce-e44537d212d6</w:t>
            </w:r>
          </w:p>
        </w:tc>
        <w:tc>
          <w:tcPr>
            <w:tcW w:w="0" w:type="auto"/>
            <w:shd w:val="clear" w:color="auto" w:fill="FFFFFF"/>
          </w:tcPr>
          <w:p w14:paraId="4BE95608" w14:textId="77777777" w:rsidR="004B070B" w:rsidRDefault="00000000">
            <w:r>
              <w:t>Translated (0%)</w:t>
            </w:r>
          </w:p>
        </w:tc>
        <w:tc>
          <w:tcPr>
            <w:tcW w:w="0" w:type="auto"/>
            <w:shd w:val="clear" w:color="auto" w:fill="FFFFFF"/>
          </w:tcPr>
          <w:p w14:paraId="5196522A" w14:textId="77777777" w:rsidR="004B070B" w:rsidRDefault="00000000">
            <w:r>
              <w:t>Learn more about gout and kidney disease at KidneyFund.org/gout</w:t>
            </w:r>
          </w:p>
        </w:tc>
        <w:tc>
          <w:tcPr>
            <w:tcW w:w="0" w:type="auto"/>
            <w:shd w:val="clear" w:color="auto" w:fill="FFFFFF"/>
          </w:tcPr>
          <w:p w14:paraId="0EDAE642" w14:textId="77777777" w:rsidR="004B070B" w:rsidRDefault="00000000">
            <w:pPr>
              <w:rPr>
                <w:lang/>
              </w:rPr>
            </w:pPr>
            <w:r>
              <w:rPr>
                <w:lang/>
              </w:rPr>
              <w:t>Kawm paub ntxiv txog tus kab mob</w:t>
            </w:r>
            <w:del w:id="60" w:author="nousua sainther" w:date="2023-10-11T16:39:00Z">
              <w:r w:rsidDel="009D6799">
                <w:rPr>
                  <w:lang/>
                </w:rPr>
                <w:delText xml:space="preserve"> ko</w:delText>
              </w:r>
            </w:del>
            <w:r>
              <w:rPr>
                <w:lang/>
              </w:rPr>
              <w:t xml:space="preserve"> taw vwm thiab raum ntawm KidneyFund.org/gout</w:t>
            </w:r>
          </w:p>
        </w:tc>
      </w:tr>
      <w:tr w:rsidR="004B070B" w14:paraId="6D316FA9" w14:textId="77777777">
        <w:tc>
          <w:tcPr>
            <w:tcW w:w="0" w:type="auto"/>
            <w:shd w:val="clear" w:color="auto" w:fill="FFFFFF"/>
          </w:tcPr>
          <w:p w14:paraId="2E71ED68" w14:textId="77777777" w:rsidR="004B070B" w:rsidRDefault="00000000">
            <w:r>
              <w:rPr>
                <w:rStyle w:val="SegmentID"/>
              </w:rPr>
              <w:t>48</w:t>
            </w:r>
            <w:r>
              <w:rPr>
                <w:rStyle w:val="TransUnitID"/>
              </w:rPr>
              <w:t>da2f4d54-5932-49fd-8c7b-4f191d684115</w:t>
            </w:r>
          </w:p>
        </w:tc>
        <w:tc>
          <w:tcPr>
            <w:tcW w:w="0" w:type="auto"/>
            <w:shd w:val="clear" w:color="auto" w:fill="FFFFFF"/>
          </w:tcPr>
          <w:p w14:paraId="63AD773C" w14:textId="77777777" w:rsidR="004B070B" w:rsidRDefault="00000000">
            <w:r>
              <w:t>Translated (0%)</w:t>
            </w:r>
          </w:p>
        </w:tc>
        <w:tc>
          <w:tcPr>
            <w:tcW w:w="0" w:type="auto"/>
            <w:shd w:val="clear" w:color="auto" w:fill="FFFFFF"/>
          </w:tcPr>
          <w:p w14:paraId="10C42B71" w14:textId="77777777" w:rsidR="004B070B" w:rsidRDefault="00000000">
            <w:r>
              <w:t>Learn the truth about gout and kidney disease.</w:t>
            </w:r>
          </w:p>
        </w:tc>
        <w:tc>
          <w:tcPr>
            <w:tcW w:w="0" w:type="auto"/>
            <w:shd w:val="clear" w:color="auto" w:fill="FFFFFF"/>
          </w:tcPr>
          <w:p w14:paraId="50C33E14" w14:textId="2E2D3286" w:rsidR="004B070B" w:rsidRDefault="00000000">
            <w:pPr>
              <w:rPr>
                <w:lang/>
              </w:rPr>
            </w:pPr>
            <w:r>
              <w:rPr>
                <w:lang/>
              </w:rPr>
              <w:t>Kawm paub qhov tseeb txog tus kab mob</w:t>
            </w:r>
            <w:del w:id="61" w:author="nousua sainther" w:date="2023-10-11T16:39:00Z">
              <w:r w:rsidDel="009D6799">
                <w:rPr>
                  <w:lang/>
                </w:rPr>
                <w:delText xml:space="preserve"> ko</w:delText>
              </w:r>
            </w:del>
            <w:r>
              <w:rPr>
                <w:lang/>
              </w:rPr>
              <w:t xml:space="preserve"> taw</w:t>
            </w:r>
            <w:ins w:id="62" w:author="nousua sainther" w:date="2023-10-11T16:39:00Z">
              <w:r w:rsidR="009D6799">
                <w:t xml:space="preserve"> </w:t>
              </w:r>
              <w:proofErr w:type="spellStart"/>
              <w:r w:rsidR="009D6799">
                <w:t>vwm</w:t>
              </w:r>
            </w:ins>
            <w:proofErr w:type="spellEnd"/>
            <w:r>
              <w:rPr>
                <w:lang/>
              </w:rPr>
              <w:t xml:space="preserve"> thiab kab mob raum.</w:t>
            </w:r>
          </w:p>
        </w:tc>
      </w:tr>
      <w:tr w:rsidR="004B070B" w14:paraId="38D6E787" w14:textId="77777777">
        <w:tc>
          <w:tcPr>
            <w:tcW w:w="0" w:type="auto"/>
            <w:shd w:val="clear" w:color="auto" w:fill="FFFFFF"/>
          </w:tcPr>
          <w:p w14:paraId="1C95A3E7" w14:textId="77777777" w:rsidR="004B070B" w:rsidRDefault="00000000">
            <w:r>
              <w:rPr>
                <w:rStyle w:val="SegmentID"/>
              </w:rPr>
              <w:t>49</w:t>
            </w:r>
            <w:r>
              <w:rPr>
                <w:rStyle w:val="TransUnitID"/>
              </w:rPr>
              <w:t>1cd9f256-c381-4abf-829f-1a9bce1304bc</w:t>
            </w:r>
          </w:p>
        </w:tc>
        <w:tc>
          <w:tcPr>
            <w:tcW w:w="0" w:type="auto"/>
            <w:shd w:val="clear" w:color="auto" w:fill="FFFFFF"/>
          </w:tcPr>
          <w:p w14:paraId="33BD91FC" w14:textId="77777777" w:rsidR="004B070B" w:rsidRDefault="00000000">
            <w:r>
              <w:t>Translated (0%)</w:t>
            </w:r>
          </w:p>
        </w:tc>
        <w:tc>
          <w:tcPr>
            <w:tcW w:w="0" w:type="auto"/>
            <w:shd w:val="clear" w:color="auto" w:fill="FFFFFF"/>
          </w:tcPr>
          <w:p w14:paraId="0A964BD0" w14:textId="77777777" w:rsidR="004B070B" w:rsidRDefault="00000000">
            <w:r>
              <w:t>Medicines can:</w:t>
            </w:r>
          </w:p>
        </w:tc>
        <w:tc>
          <w:tcPr>
            <w:tcW w:w="0" w:type="auto"/>
            <w:shd w:val="clear" w:color="auto" w:fill="FFFFFF"/>
          </w:tcPr>
          <w:p w14:paraId="42E7272E" w14:textId="77777777" w:rsidR="004B070B" w:rsidRDefault="00000000">
            <w:pPr>
              <w:rPr>
                <w:lang/>
              </w:rPr>
            </w:pPr>
            <w:r>
              <w:rPr>
                <w:lang/>
              </w:rPr>
              <w:t>Cov tshuaj muaj peev xwm:</w:t>
            </w:r>
          </w:p>
        </w:tc>
      </w:tr>
      <w:tr w:rsidR="004B070B" w14:paraId="37E2B591" w14:textId="77777777">
        <w:tc>
          <w:tcPr>
            <w:tcW w:w="0" w:type="auto"/>
            <w:shd w:val="clear" w:color="auto" w:fill="FFFFFF"/>
          </w:tcPr>
          <w:p w14:paraId="277CFB63" w14:textId="77777777" w:rsidR="004B070B" w:rsidRDefault="00000000">
            <w:r>
              <w:rPr>
                <w:rStyle w:val="SegmentID"/>
              </w:rPr>
              <w:t>50</w:t>
            </w:r>
            <w:r>
              <w:rPr>
                <w:rStyle w:val="TransUnitID"/>
              </w:rPr>
              <w:t>53c57833-b571-41c4-92b1-97d86600777a</w:t>
            </w:r>
          </w:p>
        </w:tc>
        <w:tc>
          <w:tcPr>
            <w:tcW w:w="0" w:type="auto"/>
            <w:shd w:val="clear" w:color="auto" w:fill="FFFFFF"/>
          </w:tcPr>
          <w:p w14:paraId="00C4DA8A" w14:textId="77777777" w:rsidR="004B070B" w:rsidRDefault="00000000">
            <w:r>
              <w:t>Translated (0%)</w:t>
            </w:r>
          </w:p>
        </w:tc>
        <w:tc>
          <w:tcPr>
            <w:tcW w:w="0" w:type="auto"/>
            <w:shd w:val="clear" w:color="auto" w:fill="FFFFFF"/>
          </w:tcPr>
          <w:p w14:paraId="1B007DE2" w14:textId="77777777" w:rsidR="004B070B" w:rsidRDefault="00000000">
            <w:r>
              <w:t>Help keep a healthy level of uric acid in your body, which can prevent gout attacks and health problems from gout.</w:t>
            </w:r>
          </w:p>
        </w:tc>
        <w:tc>
          <w:tcPr>
            <w:tcW w:w="0" w:type="auto"/>
            <w:shd w:val="clear" w:color="auto" w:fill="FFFFFF"/>
          </w:tcPr>
          <w:p w14:paraId="7CE9FED9" w14:textId="61C0F5EC" w:rsidR="004B070B" w:rsidRDefault="00000000">
            <w:pPr>
              <w:rPr>
                <w:lang/>
              </w:rPr>
            </w:pPr>
            <w:r>
              <w:rPr>
                <w:lang/>
              </w:rPr>
              <w:t xml:space="preserve">Pab kom muaj </w:t>
            </w:r>
            <w:proofErr w:type="spellStart"/>
            <w:ins w:id="63" w:author="nousua sainther" w:date="2023-10-11T16:40:00Z">
              <w:r w:rsidR="009D6799">
                <w:t>cov</w:t>
              </w:r>
              <w:proofErr w:type="spellEnd"/>
              <w:r w:rsidR="009D6799">
                <w:t xml:space="preserve"> </w:t>
              </w:r>
            </w:ins>
            <w:del w:id="64" w:author="nousua sainther" w:date="2023-10-11T16:39:00Z">
              <w:r w:rsidDel="009D6799">
                <w:rPr>
                  <w:lang/>
                </w:rPr>
                <w:delText>theem</w:delText>
              </w:r>
            </w:del>
            <w:r>
              <w:rPr>
                <w:lang/>
              </w:rPr>
              <w:t xml:space="preserve"> kua qaub uric hauv koj lub cev kom muaj kev noj qab nyob zoo, uas tuaj yeem tiv thaiv kev tawm tsam ntawm tus kab mob ko taw vwm thiab teeb meem kev noj qab haus huv los ntawm tus kab mob</w:t>
            </w:r>
            <w:del w:id="65" w:author="nousua sainther" w:date="2023-10-11T16:40:00Z">
              <w:r w:rsidDel="009D6799">
                <w:rPr>
                  <w:lang/>
                </w:rPr>
                <w:delText xml:space="preserve"> ko</w:delText>
              </w:r>
            </w:del>
            <w:r>
              <w:rPr>
                <w:lang/>
              </w:rPr>
              <w:t xml:space="preserve"> taw vwm.</w:t>
            </w:r>
          </w:p>
        </w:tc>
      </w:tr>
      <w:tr w:rsidR="004B070B" w14:paraId="7409EAB1" w14:textId="77777777">
        <w:tc>
          <w:tcPr>
            <w:tcW w:w="0" w:type="auto"/>
            <w:shd w:val="clear" w:color="auto" w:fill="FFFFFF"/>
          </w:tcPr>
          <w:p w14:paraId="0F5C5F1C" w14:textId="77777777" w:rsidR="004B070B" w:rsidRDefault="00000000">
            <w:r>
              <w:rPr>
                <w:rStyle w:val="SegmentID"/>
              </w:rPr>
              <w:t>51</w:t>
            </w:r>
            <w:r>
              <w:rPr>
                <w:rStyle w:val="TransUnitID"/>
              </w:rPr>
              <w:t>83fc76f8-1989-4bfd-be04-5a9695d3c2d7</w:t>
            </w:r>
          </w:p>
        </w:tc>
        <w:tc>
          <w:tcPr>
            <w:tcW w:w="0" w:type="auto"/>
            <w:shd w:val="clear" w:color="auto" w:fill="FFFFFF"/>
          </w:tcPr>
          <w:p w14:paraId="65B96A12" w14:textId="77777777" w:rsidR="004B070B" w:rsidRDefault="00000000">
            <w:r>
              <w:t>Translated (0%)</w:t>
            </w:r>
          </w:p>
        </w:tc>
        <w:tc>
          <w:tcPr>
            <w:tcW w:w="0" w:type="auto"/>
            <w:shd w:val="clear" w:color="auto" w:fill="FFFFFF"/>
          </w:tcPr>
          <w:p w14:paraId="15271786" w14:textId="77777777" w:rsidR="004B070B" w:rsidRDefault="00000000">
            <w:r>
              <w:t>Treat pain and swelling during gout attacks.</w:t>
            </w:r>
          </w:p>
        </w:tc>
        <w:tc>
          <w:tcPr>
            <w:tcW w:w="0" w:type="auto"/>
            <w:shd w:val="clear" w:color="auto" w:fill="FFFFFF"/>
          </w:tcPr>
          <w:p w14:paraId="17BE2123" w14:textId="4CA26C47" w:rsidR="004B070B" w:rsidRDefault="00000000">
            <w:pPr>
              <w:rPr>
                <w:lang/>
              </w:rPr>
            </w:pPr>
            <w:r>
              <w:rPr>
                <w:lang/>
              </w:rPr>
              <w:t>Kho qhov mob thiab o</w:t>
            </w:r>
            <w:ins w:id="66" w:author="nousua sainther" w:date="2023-10-11T16:40:00Z">
              <w:r w:rsidR="009D6799">
                <w:t>s</w:t>
              </w:r>
            </w:ins>
            <w:r>
              <w:rPr>
                <w:lang/>
              </w:rPr>
              <w:t xml:space="preserve"> thaum muaj kev tawm tsam ntawm tus kab mob </w:t>
            </w:r>
            <w:del w:id="67" w:author="nousua sainther" w:date="2023-10-11T16:40:00Z">
              <w:r w:rsidDel="009D6799">
                <w:rPr>
                  <w:lang/>
                </w:rPr>
                <w:delText xml:space="preserve">ko </w:delText>
              </w:r>
            </w:del>
            <w:r>
              <w:rPr>
                <w:lang/>
              </w:rPr>
              <w:t>taw vwm.</w:t>
            </w:r>
          </w:p>
        </w:tc>
      </w:tr>
      <w:tr w:rsidR="004B070B" w14:paraId="29255364" w14:textId="77777777">
        <w:tc>
          <w:tcPr>
            <w:tcW w:w="0" w:type="auto"/>
            <w:shd w:val="clear" w:color="auto" w:fill="FFFFFF"/>
          </w:tcPr>
          <w:p w14:paraId="3B7D843C" w14:textId="77777777" w:rsidR="004B070B" w:rsidRDefault="00000000">
            <w:r>
              <w:rPr>
                <w:rStyle w:val="SegmentID"/>
              </w:rPr>
              <w:t>52</w:t>
            </w:r>
            <w:r>
              <w:rPr>
                <w:rStyle w:val="TransUnitID"/>
              </w:rPr>
              <w:t>486e5fed-0d47-45c6-8b2c-c5a574225cac</w:t>
            </w:r>
          </w:p>
        </w:tc>
        <w:tc>
          <w:tcPr>
            <w:tcW w:w="0" w:type="auto"/>
            <w:shd w:val="clear" w:color="auto" w:fill="FFFFFF"/>
          </w:tcPr>
          <w:p w14:paraId="5946B60E" w14:textId="77777777" w:rsidR="004B070B" w:rsidRDefault="00000000">
            <w:r>
              <w:t>Translated (0%)</w:t>
            </w:r>
          </w:p>
        </w:tc>
        <w:tc>
          <w:tcPr>
            <w:tcW w:w="0" w:type="auto"/>
            <w:shd w:val="clear" w:color="auto" w:fill="FFFFFF"/>
          </w:tcPr>
          <w:p w14:paraId="08C32323" w14:textId="77777777" w:rsidR="004B070B" w:rsidRDefault="00000000">
            <w:r>
              <w:t xml:space="preserve">This campaign is made </w:t>
            </w:r>
            <w:r>
              <w:br/>
              <w:t>possible with the support of:</w:t>
            </w:r>
          </w:p>
        </w:tc>
        <w:tc>
          <w:tcPr>
            <w:tcW w:w="0" w:type="auto"/>
            <w:shd w:val="clear" w:color="auto" w:fill="FFFFFF"/>
          </w:tcPr>
          <w:p w14:paraId="4127A658" w14:textId="77777777" w:rsidR="004B070B" w:rsidRDefault="00000000">
            <w:pPr>
              <w:rPr>
                <w:lang/>
              </w:rPr>
            </w:pPr>
            <w:r>
              <w:rPr>
                <w:lang/>
              </w:rPr>
              <w:t xml:space="preserve">Cov phiaj xwm no tshwm sim tau los </w:t>
            </w:r>
            <w:r>
              <w:br/>
            </w:r>
            <w:r>
              <w:rPr>
                <w:lang/>
              </w:rPr>
              <w:t>nrog kev txhawb nqa ntawm:</w:t>
            </w:r>
          </w:p>
        </w:tc>
      </w:tr>
    </w:tbl>
    <w:p w14:paraId="17FCD981" w14:textId="77777777" w:rsidR="00B26419" w:rsidRDefault="00B26419"/>
    <w:sectPr w:rsidR="00B26419">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usua sainther">
    <w15:presenceInfo w15:providerId="Windows Live" w15:userId="1a87b0e5fd23c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070B"/>
    <w:rsid w:val="000E5E24"/>
    <w:rsid w:val="004B070B"/>
    <w:rsid w:val="00791533"/>
    <w:rsid w:val="009D6799"/>
    <w:rsid w:val="00B26419"/>
    <w:rsid w:val="00BF489D"/>
    <w:rsid w:val="00D62D63"/>
    <w:rsid w:val="00EE50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A4ED"/>
  <w15:docId w15:val="{6E90FC5C-8944-454C-9FA1-EC1AE6B3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DefaultParagraphFont"/>
    <w:uiPriority w:val="1"/>
    <w:qFormat/>
    <w:rPr>
      <w:i/>
      <w:color w:val="FF0066"/>
    </w:rPr>
  </w:style>
  <w:style w:type="character" w:customStyle="1" w:styleId="LockedContent">
    <w:name w:val="LockedContent"/>
    <w:basedOn w:val="DefaultParagraphFont"/>
    <w:uiPriority w:val="1"/>
    <w:qFormat/>
    <w:rPr>
      <w:i/>
      <w:color w:val="808080" w:themeColor="background1" w:themeShade="80"/>
    </w:rPr>
  </w:style>
  <w:style w:type="character" w:customStyle="1" w:styleId="TransUnitID">
    <w:name w:val="TransUnitID"/>
    <w:basedOn w:val="DefaultParagraphFont"/>
    <w:uiPriority w:val="1"/>
    <w:qFormat/>
    <w:rPr>
      <w:vanish/>
      <w:color w:val="auto"/>
      <w:sz w:val="2"/>
    </w:rPr>
  </w:style>
  <w:style w:type="character" w:customStyle="1" w:styleId="SegmentID">
    <w:name w:val="SegmentID"/>
    <w:basedOn w:val="DefaultParagraphFont"/>
    <w:uiPriority w:val="1"/>
    <w:qFormat/>
    <w:rPr>
      <w:color w:val="auto"/>
    </w:rPr>
  </w:style>
  <w:style w:type="paragraph" w:styleId="Revision">
    <w:name w:val="Revision"/>
    <w:hidden/>
    <w:uiPriority w:val="99"/>
    <w:semiHidden/>
    <w:rsid w:val="00EE5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ist>
  <segment id="2aecbca0-11ea-406c-9c2a-0512200ce3b2_1" sourcehash="-1590221475" targethash="-463532899"/>
  <segment id="9847487a-4076-4fa8-a0de-270c936716cc_2" sourcehash="-1759670917" targethash="-909242883"/>
  <segment id="35f0e489-e30a-498f-8924-b856cd5ceed8_3" sourcehash="-808746834" targethash="-1529076230"/>
  <segment id="6d8bcb0c-24be-48d4-a589-37dc5414a387_4" sourcehash="-1696664678" targethash="-675725263"/>
  <segment id="1d6d8792-17e0-4a56-aa89-cc56fd2f425a_5" sourcehash="50820444" targethash="-822090864"/>
  <segment id="2973d4d2-31bd-4511-adab-6cca6570434e_6" sourcehash="-1026892438" targethash="674771289"/>
  <segment id="9011826e-a7ad-4c22-b28c-9cd0c6d2abb2_7" sourcehash="496879752" targethash="1924818306"/>
  <segment id="1bf92303-3c48-4d48-a569-2733247e3a8e_8" sourcehash="-783825232" targethash="2014715795"/>
  <segment id="5d3cd975-66b1-49e0-a892-9a4472e646b4_9" sourcehash="-131418730" targethash="-1063453578"/>
  <segment id="1d8b7879-d9df-474a-9657-f3c44f75603f_10" sourcehash="601509914" targethash="376227900"/>
  <segment id="326a93d7-c75b-4e3e-8234-b3b9c6da474e_11" sourcehash="-945945454" targethash="347991142"/>
  <segment id="3ab820af-4ff7-4dd3-95df-6897159e06d2_12" sourcehash="2069131700" targethash="-188801891"/>
  <segment id="9552a4b0-36e9-4f49-a5c9-8d199ad50a66_13" sourcehash="-207304514" targethash="1432026242"/>
  <segment id="2a4afb77-0be3-438f-a0d4-a67d5623d8d1_14" sourcehash="62572851" targethash="-1151382293"/>
  <segment id="d7d714d0-699e-4a0f-98cd-7d594f6bb18c_15" sourcehash="1194501620" targethash="1844759379"/>
  <segment id="bb56b686-dc9c-4c71-84e0-4c668ffcb1e4_16" sourcehash="1264881253" targethash="-825452489"/>
  <segment id="a6426e96-5947-4611-aa26-4eaa0c7ee52e_17" sourcehash="71338522" targethash="1589164451"/>
  <segment id="536f799d-3c2e-4e79-9478-56e6566f28ff_18" sourcehash="-290663805" targethash="1203747208"/>
  <segment id="52a3ef4d-b46e-4555-afea-1f79c33da406_19" sourcehash="-105099252" targethash="-1689502783"/>
  <segment id="434a364d-141e-4e0a-bd4e-e689fafd4d9c_20" sourcehash="1665572812" targethash="1459205714"/>
  <segment id="a94b22b2-f2d9-462c-84fc-c4a6bce605db_21" sourcehash="-289081403" targethash="-429039088"/>
  <segment id="33d218da-8271-4e9b-8887-d6c64d353291_22" sourcehash="-1067497679" targethash="-1876592247"/>
  <segment id="7fd6d1bd-8020-45f3-a2ee-3e63701bfc75_23" sourcehash="826802794" targethash="-2093476749"/>
  <segment id="2ff39af2-1dd4-4d4b-b08c-5248e2abebe9_24" sourcehash="-1083862689" targethash="-1068522958"/>
  <segment id="a21f0548-5c8b-49bd-a715-124c35095114_25" sourcehash="1445564075" targethash="1710843802"/>
  <segment id="b60c20ac-2de0-45ad-a332-a5cbf2e52027_26" sourcehash="68762376" targethash="-1521894995"/>
  <segment id="0712ac45-a206-4587-998d-67e2859ab4b5_27" sourcehash="-885338882" targethash="58169798"/>
  <segment id="79bfa59f-16fb-4153-9113-b8f749ead04c_28" sourcehash="-316554833" targethash="-908845427"/>
  <segment id="3ae2a200-7363-4884-b84a-9db4c391b9d9_29" sourcehash="1336878414" targethash="1160034644"/>
  <segment id="1610c2ed-13ff-4074-bec4-e28963b3ac04_30" sourcehash="1056205062" targethash="248847327"/>
  <segment id="9b96d8d9-751a-49d3-b672-869e37409229_31" sourcehash="992528163" targethash="2115871590"/>
  <segment id="8516cc6f-dd1b-449f-97c0-9fcabfb977e6_32" sourcehash="-913328472" targethash="-1052563768"/>
  <segment id="580e0dcc-7586-4618-9d7d-7ef15b6bf69c_33" sourcehash="181553116" targethash="1295867716"/>
  <segment id="9ac96e13-cb86-4935-bcc8-55ba5c3fb514_34" sourcehash="-517830867" targethash="1438588575"/>
  <segment id="9ebff32f-d0b1-4bdc-b9e4-fe6a4f5dc3b9_35" sourcehash="-1686190581" targethash="-346543311"/>
  <segment id="9a983312-535d-4bfc-ba6e-e5ab38376cf2_36" sourcehash="-1144726624" targethash="1221145499"/>
  <segment id="edfa8c20-fbdc-40e6-b76b-4aefe7e65044_37" sourcehash="664966869" targethash="789302884"/>
  <segment id="39ad8684-ce66-4e0d-b100-07a6a9b03735_38" sourcehash="1300940607" targethash="1056964093"/>
  <segment id="505578a9-11c1-46f0-a1a4-6d84b967ce70_39" sourcehash="1958955288" targethash="702833497"/>
  <segment id="14478588-39eb-4822-becb-709e68ddfcc2_40" sourcehash="650241500" targethash="226922751"/>
  <segment id="da5b7012-f7c1-4e58-bf27-b4d321b571f6_41" sourcehash="295148567" targethash="1626984686"/>
  <segment id="041dde41-985c-4379-b08c-4be578c20ae8_42" sourcehash="-89173942" targethash="1433672070"/>
  <segment id="17538334-d9fe-456e-ae45-e3c29eac4288_43" sourcehash="-1588637854" targethash="-881166017"/>
  <segment id="2bb56293-3578-451a-923b-b8c70452e4a9_44" sourcehash="-540594146" targethash="1462828506"/>
  <segment id="3f2d174a-72b3-4793-a625-8ae68e175c38_45" sourcehash="-1040676606" targethash="1713665798"/>
  <segment id="ec6114ac-fb36-4afc-8264-228d659d77fd_46" sourcehash="1257552215" targethash="-584044145"/>
  <segment id="6057fa7b-f4cb-477f-abce-e44537d212d6_47" sourcehash="367480355" targethash="227568327"/>
  <segment id="da2f4d54-5932-49fd-8c7b-4f191d684115_48" sourcehash="-522517636" targethash="822925491"/>
  <segment id="1cd9f256-c381-4abf-829f-1a9bce1304bc_49" sourcehash="1886511348" targethash="-227802597"/>
  <segment id="53c57833-b571-41c4-92b1-97d86600777a_50" sourcehash="-270503602" targethash="-963419574"/>
  <segment id="83fc76f8-1989-4bfd-be04-5a9695d3c2d7_51" sourcehash="-1038922530" targethash="-1139147334"/>
  <segment id="486e5fed-0d47-45c6-8b2c-c5a574225cac_52" sourcehash="-1900719128" targethash="-1367943979"/>
</list>
</file>

<file path=customXml/itemProps1.xml><?xml version="1.0" encoding="utf-8"?>
<ds:datastoreItem xmlns:ds="http://schemas.openxmlformats.org/officeDocument/2006/customXml" ds:itemID="{88E81A45-98C0-4D79-952A-E8203CE59AAC}">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sidebyside</cp:keywords>
  <cp:lastModifiedBy>nousua sainther</cp:lastModifiedBy>
  <cp:revision>13</cp:revision>
  <dcterms:created xsi:type="dcterms:W3CDTF">2023-10-11T07:00:00Z</dcterms:created>
  <dcterms:modified xsi:type="dcterms:W3CDTF">2023-10-11T09:42:00Z</dcterms:modified>
</cp:coreProperties>
</file>