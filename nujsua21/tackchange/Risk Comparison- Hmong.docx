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D70C" w14:textId="77777777" w:rsidR="00E07514" w:rsidRDefault="00A956EC" w:rsidP="00A956EC">
      <w:pPr>
        <w:spacing w:after="0" w:line="240" w:lineRule="auto"/>
        <w:rPr>
          <w:rFonts w:cstheme="minorHAnsi"/>
        </w:rPr>
      </w:pPr>
      <w:r>
        <w:rPr>
          <w:rFonts w:cstheme="minorHAnsi"/>
        </w:rPr>
        <w:t>Kev Sib Piv Kev Phom Sij Ntawm Tus Kab Mob COVID-19</w:t>
      </w:r>
    </w:p>
    <w:p w14:paraId="3093AACC" w14:textId="77777777" w:rsidR="00A956EC" w:rsidRPr="00A956EC" w:rsidRDefault="00A956EC" w:rsidP="00A956EC">
      <w:pPr>
        <w:spacing w:after="0" w:line="240" w:lineRule="auto"/>
        <w:rPr>
          <w:rFonts w:cstheme="minorHAnsi"/>
        </w:rPr>
      </w:pPr>
    </w:p>
    <w:p w14:paraId="2C0C19DF" w14:textId="77777777" w:rsidR="00A956EC" w:rsidRDefault="00A956EC" w:rsidP="00A956EC">
      <w:pPr>
        <w:spacing w:after="0" w:line="240" w:lineRule="auto"/>
        <w:rPr>
          <w:rFonts w:cstheme="minorHAnsi"/>
        </w:rPr>
      </w:pPr>
      <w:r>
        <w:rPr>
          <w:rFonts w:cstheme="minorHAnsi"/>
        </w:rPr>
        <w:t xml:space="preserve">Tsis Tau txhaj tshuaj tiv thaiv thiab. txhaj tshuaj tiv thaiv </w:t>
      </w:r>
    </w:p>
    <w:p w14:paraId="6749379B" w14:textId="77777777" w:rsidR="00A956EC" w:rsidRPr="00A956EC" w:rsidRDefault="00A956EC" w:rsidP="00A956EC">
      <w:pPr>
        <w:spacing w:after="0" w:line="240" w:lineRule="auto"/>
        <w:rPr>
          <w:rFonts w:cstheme="minorHAnsi"/>
        </w:rPr>
      </w:pPr>
    </w:p>
    <w:p w14:paraId="7EE72CF7" w14:textId="77777777" w:rsidR="00A956EC" w:rsidRPr="00A956EC" w:rsidRDefault="00A956EC" w:rsidP="00A956EC">
      <w:pPr>
        <w:pStyle w:val="04xlpa"/>
        <w:spacing w:before="0" w:beforeAutospacing="0" w:after="0" w:afterAutospacing="0"/>
        <w:rPr>
          <w:rStyle w:val="jsgrdq"/>
          <w:rFonts w:asciiTheme="minorHAnsi" w:hAnsiTheme="minorHAnsi" w:cstheme="minorHAnsi"/>
          <w:sz w:val="22"/>
          <w:szCs w:val="22"/>
        </w:rPr>
      </w:pPr>
      <w:r>
        <w:rPr>
          <w:rStyle w:val="jsgrdq"/>
          <w:rFonts w:asciiTheme="minorHAnsi" w:hAnsiTheme="minorHAnsi" w:cstheme="minorHAnsi"/>
          <w:sz w:val="22"/>
          <w:szCs w:val="22"/>
        </w:rPr>
        <w:t xml:space="preserve">Kev phom sij ntawm </w:t>
      </w:r>
      <w:r>
        <w:rPr>
          <w:rStyle w:val="jsgrdq"/>
          <w:rFonts w:asciiTheme="minorHAnsi" w:hAnsiTheme="minorHAnsi" w:cstheme="minorHAnsi"/>
          <w:b/>
          <w:bCs/>
          <w:sz w:val="22"/>
          <w:szCs w:val="22"/>
        </w:rPr>
        <w:t>kev muaj mob nyhav</w:t>
      </w:r>
      <w:r>
        <w:rPr>
          <w:rStyle w:val="jsgrdq"/>
          <w:rFonts w:asciiTheme="minorHAnsi" w:hAnsiTheme="minorHAnsi" w:cstheme="minorHAnsi"/>
          <w:sz w:val="22"/>
          <w:szCs w:val="22"/>
        </w:rPr>
        <w:t xml:space="preserve">, </w:t>
      </w:r>
      <w:r>
        <w:rPr>
          <w:rStyle w:val="jsgrdq"/>
          <w:rFonts w:asciiTheme="minorHAnsi" w:hAnsiTheme="minorHAnsi" w:cstheme="minorHAnsi"/>
          <w:b/>
          <w:bCs/>
          <w:sz w:val="22"/>
          <w:szCs w:val="22"/>
        </w:rPr>
        <w:t>pw kho mob hauv tsev kho mob</w:t>
      </w:r>
      <w:r>
        <w:rPr>
          <w:rStyle w:val="jsgrdq"/>
          <w:rFonts w:asciiTheme="minorHAnsi" w:hAnsiTheme="minorHAnsi" w:cstheme="minorHAnsi"/>
          <w:sz w:val="22"/>
          <w:szCs w:val="22"/>
        </w:rPr>
        <w:t xml:space="preserve"> &amp; </w:t>
      </w:r>
      <w:r>
        <w:rPr>
          <w:rStyle w:val="jsgrdq"/>
          <w:rFonts w:asciiTheme="minorHAnsi" w:hAnsiTheme="minorHAnsi" w:cstheme="minorHAnsi"/>
          <w:b/>
          <w:bCs/>
          <w:sz w:val="22"/>
          <w:szCs w:val="22"/>
        </w:rPr>
        <w:t>kev tag lub nej txoj sia</w:t>
      </w:r>
      <w:r>
        <w:rPr>
          <w:rStyle w:val="jsgrdq"/>
          <w:rFonts w:asciiTheme="minorHAnsi" w:hAnsiTheme="minorHAnsi" w:cstheme="minorHAnsi"/>
          <w:sz w:val="22"/>
          <w:szCs w:val="22"/>
        </w:rPr>
        <w:t xml:space="preserve"> los ntawm kab mob COVID-19.</w:t>
      </w:r>
    </w:p>
    <w:p w14:paraId="05B50302" w14:textId="77777777" w:rsidR="00A956EC" w:rsidRDefault="00A956EC" w:rsidP="00A956EC">
      <w:pPr>
        <w:pStyle w:val="04xlpa"/>
        <w:spacing w:before="0" w:beforeAutospacing="0" w:after="0" w:afterAutospacing="0"/>
        <w:rPr>
          <w:rStyle w:val="jsgrdq"/>
          <w:rFonts w:asciiTheme="minorHAnsi" w:hAnsiTheme="minorHAnsi" w:cstheme="minorHAnsi"/>
          <w:sz w:val="22"/>
          <w:szCs w:val="22"/>
        </w:rPr>
      </w:pPr>
    </w:p>
    <w:p w14:paraId="0C412032" w14:textId="46B42A52" w:rsidR="00A956EC" w:rsidRDefault="00A956EC" w:rsidP="00A956EC">
      <w:pPr>
        <w:pStyle w:val="04xlpa"/>
        <w:spacing w:before="0" w:beforeAutospacing="0" w:after="0" w:afterAutospacing="0"/>
        <w:rPr>
          <w:rStyle w:val="jsgrdq"/>
          <w:rFonts w:asciiTheme="minorHAnsi" w:hAnsiTheme="minorHAnsi" w:cstheme="minorHAnsi"/>
          <w:sz w:val="22"/>
          <w:szCs w:val="22"/>
        </w:rPr>
      </w:pPr>
      <w:r>
        <w:rPr>
          <w:rStyle w:val="jsgrdq"/>
          <w:rFonts w:asciiTheme="minorHAnsi" w:hAnsiTheme="minorHAnsi" w:cstheme="minorHAnsi"/>
          <w:sz w:val="22"/>
          <w:szCs w:val="22"/>
        </w:rPr>
        <w:t xml:space="preserve">Kev phom sij ntawm </w:t>
      </w:r>
      <w:r>
        <w:rPr>
          <w:rStyle w:val="jsgrdq"/>
          <w:rFonts w:asciiTheme="minorHAnsi" w:hAnsiTheme="minorHAnsi" w:cstheme="minorHAnsi"/>
          <w:b/>
          <w:bCs/>
          <w:sz w:val="22"/>
          <w:szCs w:val="22"/>
        </w:rPr>
        <w:t xml:space="preserve">Kab mob COVID </w:t>
      </w:r>
      <w:proofErr w:type="spellStart"/>
      <w:r>
        <w:rPr>
          <w:rStyle w:val="jsgrdq"/>
          <w:rFonts w:asciiTheme="minorHAnsi" w:hAnsiTheme="minorHAnsi" w:cstheme="minorHAnsi"/>
          <w:b/>
          <w:bCs/>
          <w:sz w:val="22"/>
          <w:szCs w:val="22"/>
        </w:rPr>
        <w:t>ntev</w:t>
      </w:r>
      <w:proofErr w:type="spellEnd"/>
      <w:r>
        <w:rPr>
          <w:rStyle w:val="jsgrdq"/>
          <w:rFonts w:asciiTheme="minorHAnsi" w:hAnsiTheme="minorHAnsi" w:cstheme="minorHAnsi"/>
          <w:b/>
          <w:bCs/>
          <w:sz w:val="22"/>
          <w:szCs w:val="22"/>
        </w:rPr>
        <w:t xml:space="preserve"> </w:t>
      </w:r>
      <w:del w:id="0" w:author="Acer" w:date="2022-12-01T15:36:00Z">
        <w:r w:rsidDel="007E4715">
          <w:rPr>
            <w:rStyle w:val="jsgrdq"/>
            <w:rFonts w:asciiTheme="minorHAnsi" w:hAnsiTheme="minorHAnsi" w:cstheme="minorHAnsi"/>
            <w:sz w:val="22"/>
            <w:szCs w:val="22"/>
          </w:rPr>
          <w:delText>-</w:delText>
        </w:r>
      </w:del>
      <w:ins w:id="1" w:author="Acer" w:date="2022-12-01T15:36:00Z">
        <w:r w:rsidR="007E4715">
          <w:rPr>
            <w:rStyle w:val="jsgrdq"/>
            <w:rFonts w:asciiTheme="minorHAnsi" w:hAnsiTheme="minorHAnsi" w:cstheme="minorHAnsi"/>
            <w:sz w:val="22"/>
            <w:szCs w:val="22"/>
          </w:rPr>
          <w:t>–</w:t>
        </w:r>
      </w:ins>
      <w:r>
        <w:rPr>
          <w:rStyle w:val="jsgrdq"/>
          <w:rFonts w:asciiTheme="minorHAnsi" w:hAnsiTheme="minorHAnsi" w:cstheme="minorHAnsi"/>
          <w:sz w:val="22"/>
          <w:szCs w:val="22"/>
        </w:rPr>
        <w:t xml:space="preserve"> </w:t>
      </w:r>
      <w:proofErr w:type="spellStart"/>
      <w:ins w:id="2" w:author="Acer" w:date="2022-12-01T15:35:00Z">
        <w:r w:rsidR="007E4715">
          <w:rPr>
            <w:rStyle w:val="jsgrdq"/>
            <w:rFonts w:asciiTheme="minorHAnsi" w:hAnsiTheme="minorHAnsi" w:cstheme="minorHAnsi"/>
            <w:sz w:val="22"/>
            <w:szCs w:val="22"/>
          </w:rPr>
          <w:t>mua</w:t>
        </w:r>
      </w:ins>
      <w:ins w:id="3" w:author="Acer" w:date="2022-12-01T15:36:00Z">
        <w:r w:rsidR="007E4715">
          <w:rPr>
            <w:rStyle w:val="jsgrdq"/>
            <w:rFonts w:asciiTheme="minorHAnsi" w:hAnsiTheme="minorHAnsi" w:cstheme="minorHAnsi"/>
            <w:sz w:val="22"/>
            <w:szCs w:val="22"/>
          </w:rPr>
          <w:t>j</w:t>
        </w:r>
        <w:proofErr w:type="spellEnd"/>
        <w:r w:rsidR="007E4715">
          <w:rPr>
            <w:rStyle w:val="jsgrdq"/>
            <w:rFonts w:asciiTheme="minorHAnsi" w:hAnsiTheme="minorHAnsi" w:cstheme="minorHAnsi"/>
            <w:sz w:val="22"/>
            <w:szCs w:val="22"/>
          </w:rPr>
          <w:t xml:space="preserve"> </w:t>
        </w:r>
      </w:ins>
      <w:proofErr w:type="spellStart"/>
      <w:r>
        <w:rPr>
          <w:rStyle w:val="jsgrdq"/>
          <w:rFonts w:asciiTheme="minorHAnsi" w:hAnsiTheme="minorHAnsi" w:cstheme="minorHAnsi"/>
          <w:sz w:val="22"/>
          <w:szCs w:val="22"/>
        </w:rPr>
        <w:t>ntau</w:t>
      </w:r>
      <w:proofErr w:type="spellEnd"/>
      <w:r>
        <w:rPr>
          <w:rStyle w:val="jsgrdq"/>
          <w:rFonts w:asciiTheme="minorHAnsi" w:hAnsiTheme="minorHAnsi" w:cstheme="minorHAnsi"/>
          <w:sz w:val="22"/>
          <w:szCs w:val="22"/>
        </w:rPr>
        <w:t xml:space="preserve"> yam teeb meem rau kev noj qab haus huv </w:t>
      </w:r>
      <w:del w:id="4" w:author="Acer" w:date="2022-12-01T15:35:00Z">
        <w:r w:rsidDel="007E4715">
          <w:rPr>
            <w:rStyle w:val="jsgrdq"/>
            <w:rFonts w:asciiTheme="minorHAnsi" w:hAnsiTheme="minorHAnsi" w:cstheme="minorHAnsi"/>
            <w:sz w:val="22"/>
            <w:szCs w:val="22"/>
          </w:rPr>
          <w:delText>tshiab</w:delText>
        </w:r>
      </w:del>
      <w:r>
        <w:rPr>
          <w:rStyle w:val="jsgrdq"/>
          <w:rFonts w:asciiTheme="minorHAnsi" w:hAnsiTheme="minorHAnsi" w:cstheme="minorHAnsi"/>
          <w:sz w:val="22"/>
          <w:szCs w:val="22"/>
        </w:rPr>
        <w:t xml:space="preserve"> / tsis tu ncua uas pib kwv yees li 4 los sis ntau lub lim tiam tom qab kis tus kab mob COVID-19.</w:t>
      </w:r>
    </w:p>
    <w:p w14:paraId="397CE80B" w14:textId="77777777" w:rsidR="00A956EC" w:rsidRPr="00A956EC" w:rsidRDefault="00A956EC" w:rsidP="00A956EC">
      <w:pPr>
        <w:pStyle w:val="04xlpa"/>
        <w:spacing w:before="0" w:beforeAutospacing="0" w:after="0" w:afterAutospacing="0"/>
        <w:rPr>
          <w:rStyle w:val="jsgrdq"/>
          <w:rFonts w:asciiTheme="minorHAnsi" w:hAnsiTheme="minorHAnsi" w:cstheme="minorHAnsi"/>
          <w:sz w:val="22"/>
          <w:szCs w:val="22"/>
        </w:rPr>
      </w:pPr>
    </w:p>
    <w:p w14:paraId="07DECB96" w14:textId="7C526FB6" w:rsidR="00A956EC" w:rsidRPr="00A956EC" w:rsidRDefault="00A956EC" w:rsidP="00A956EC">
      <w:pPr>
        <w:pStyle w:val="04xlpa"/>
        <w:spacing w:before="0" w:beforeAutospacing="0" w:after="0" w:afterAutospacing="0"/>
        <w:rPr>
          <w:rStyle w:val="jsgrdq"/>
          <w:rFonts w:asciiTheme="minorHAnsi" w:hAnsiTheme="minorHAnsi" w:cstheme="minorHAnsi"/>
          <w:sz w:val="22"/>
          <w:szCs w:val="22"/>
        </w:rPr>
      </w:pPr>
      <w:r>
        <w:rPr>
          <w:rStyle w:val="jsgrdq"/>
          <w:rFonts w:asciiTheme="minorHAnsi" w:hAnsiTheme="minorHAnsi" w:cstheme="minorHAnsi"/>
          <w:sz w:val="22"/>
          <w:szCs w:val="22"/>
        </w:rPr>
        <w:t xml:space="preserve">Kev phom sij ntawm </w:t>
      </w:r>
      <w:r>
        <w:rPr>
          <w:rStyle w:val="jsgrdq"/>
          <w:rFonts w:asciiTheme="minorHAnsi" w:hAnsiTheme="minorHAnsi" w:cstheme="minorHAnsi"/>
          <w:b/>
          <w:bCs/>
          <w:sz w:val="22"/>
          <w:szCs w:val="22"/>
        </w:rPr>
        <w:t xml:space="preserve">Ntau Cov Kab Mob Uas Muaj </w:t>
      </w:r>
      <w:proofErr w:type="spellStart"/>
      <w:r>
        <w:rPr>
          <w:rStyle w:val="jsgrdq"/>
          <w:rFonts w:asciiTheme="minorHAnsi" w:hAnsiTheme="minorHAnsi" w:cstheme="minorHAnsi"/>
          <w:b/>
          <w:bCs/>
          <w:sz w:val="22"/>
          <w:szCs w:val="22"/>
        </w:rPr>
        <w:t>Ntau</w:t>
      </w:r>
      <w:proofErr w:type="spellEnd"/>
      <w:r>
        <w:rPr>
          <w:rStyle w:val="jsgrdq"/>
          <w:rFonts w:asciiTheme="minorHAnsi" w:hAnsiTheme="minorHAnsi" w:cstheme="minorHAnsi"/>
          <w:b/>
          <w:bCs/>
          <w:sz w:val="22"/>
          <w:szCs w:val="22"/>
        </w:rPr>
        <w:t xml:space="preserve"> Yam Mob</w:t>
      </w:r>
      <w:r>
        <w:rPr>
          <w:rStyle w:val="jsgrdq"/>
          <w:rFonts w:asciiTheme="minorHAnsi" w:hAnsiTheme="minorHAnsi" w:cstheme="minorHAnsi"/>
          <w:sz w:val="22"/>
          <w:szCs w:val="22"/>
        </w:rPr>
        <w:t xml:space="preserve"> </w:t>
      </w:r>
      <w:proofErr w:type="spellStart"/>
      <w:ins w:id="5" w:author="Acer" w:date="2022-12-01T15:37:00Z">
        <w:r w:rsidR="00152CA0">
          <w:rPr>
            <w:rStyle w:val="jsgrdq"/>
            <w:rFonts w:asciiTheme="minorHAnsi" w:hAnsiTheme="minorHAnsi" w:cstheme="minorHAnsi"/>
            <w:sz w:val="22"/>
            <w:szCs w:val="22"/>
          </w:rPr>
          <w:t>rau</w:t>
        </w:r>
        <w:proofErr w:type="spellEnd"/>
        <w:r w:rsidR="00152CA0">
          <w:rPr>
            <w:rStyle w:val="jsgrdq"/>
            <w:rFonts w:asciiTheme="minorHAnsi" w:hAnsiTheme="minorHAnsi" w:cstheme="minorHAnsi"/>
            <w:sz w:val="22"/>
            <w:szCs w:val="22"/>
          </w:rPr>
          <w:t xml:space="preserve"> </w:t>
        </w:r>
      </w:ins>
      <w:del w:id="6" w:author="Acer" w:date="2022-12-01T15:37:00Z">
        <w:r w:rsidDel="00152CA0">
          <w:rPr>
            <w:rStyle w:val="jsgrdq"/>
            <w:rFonts w:asciiTheme="minorHAnsi" w:hAnsiTheme="minorHAnsi" w:cstheme="minorHAnsi"/>
            <w:sz w:val="22"/>
            <w:szCs w:val="22"/>
          </w:rPr>
          <w:delText>hauv</w:delText>
        </w:r>
      </w:del>
      <w:r>
        <w:rPr>
          <w:rStyle w:val="jsgrdq"/>
          <w:rFonts w:asciiTheme="minorHAnsi" w:hAnsiTheme="minorHAnsi" w:cstheme="minorHAnsi"/>
          <w:sz w:val="22"/>
          <w:szCs w:val="22"/>
        </w:rPr>
        <w:t xml:space="preserve"> me </w:t>
      </w:r>
      <w:proofErr w:type="spellStart"/>
      <w:r>
        <w:rPr>
          <w:rStyle w:val="jsgrdq"/>
          <w:rFonts w:asciiTheme="minorHAnsi" w:hAnsiTheme="minorHAnsi" w:cstheme="minorHAnsi"/>
          <w:sz w:val="22"/>
          <w:szCs w:val="22"/>
        </w:rPr>
        <w:t>nyuam</w:t>
      </w:r>
      <w:proofErr w:type="spellEnd"/>
      <w:r>
        <w:rPr>
          <w:rStyle w:val="jsgrdq"/>
          <w:rFonts w:asciiTheme="minorHAnsi" w:hAnsiTheme="minorHAnsi" w:cstheme="minorHAnsi"/>
          <w:sz w:val="22"/>
          <w:szCs w:val="22"/>
        </w:rPr>
        <w:t xml:space="preserve"> </w:t>
      </w:r>
      <w:proofErr w:type="spellStart"/>
      <w:r>
        <w:rPr>
          <w:rStyle w:val="jsgrdq"/>
          <w:rFonts w:asciiTheme="minorHAnsi" w:hAnsiTheme="minorHAnsi" w:cstheme="minorHAnsi"/>
          <w:sz w:val="22"/>
          <w:szCs w:val="22"/>
        </w:rPr>
        <w:t>yaus</w:t>
      </w:r>
      <w:proofErr w:type="spellEnd"/>
      <w:r>
        <w:rPr>
          <w:rStyle w:val="jsgrdq"/>
          <w:rFonts w:asciiTheme="minorHAnsi" w:hAnsiTheme="minorHAnsi" w:cstheme="minorHAnsi"/>
          <w:sz w:val="22"/>
          <w:szCs w:val="22"/>
        </w:rPr>
        <w:t xml:space="preserve"> (MIS-C) uas tau tshwm sim los ntawm kab mob COVID-19.</w:t>
      </w:r>
    </w:p>
    <w:p w14:paraId="0934E7F4" w14:textId="77777777" w:rsidR="00A956EC" w:rsidRDefault="00A956EC" w:rsidP="00A956EC">
      <w:pPr>
        <w:pStyle w:val="04xlpa"/>
        <w:spacing w:before="0" w:beforeAutospacing="0" w:after="0" w:afterAutospacing="0"/>
        <w:rPr>
          <w:rStyle w:val="jsgrdq"/>
          <w:rFonts w:asciiTheme="minorHAnsi" w:hAnsiTheme="minorHAnsi" w:cstheme="minorHAnsi"/>
          <w:sz w:val="22"/>
          <w:szCs w:val="22"/>
        </w:rPr>
      </w:pPr>
    </w:p>
    <w:p w14:paraId="4DB3206E" w14:textId="77777777" w:rsidR="00A956EC" w:rsidRPr="00A956EC" w:rsidRDefault="00A956EC" w:rsidP="00A956EC">
      <w:pPr>
        <w:pStyle w:val="04xlpa"/>
        <w:spacing w:before="0" w:beforeAutospacing="0" w:after="0" w:afterAutospacing="0"/>
        <w:rPr>
          <w:rStyle w:val="jsgrdq"/>
          <w:rFonts w:asciiTheme="minorHAnsi" w:hAnsiTheme="minorHAnsi" w:cstheme="minorHAnsi"/>
          <w:sz w:val="22"/>
          <w:szCs w:val="22"/>
        </w:rPr>
      </w:pPr>
      <w:r>
        <w:rPr>
          <w:rStyle w:val="jsgrdq"/>
          <w:rFonts w:asciiTheme="minorHAnsi" w:hAnsiTheme="minorHAnsi" w:cstheme="minorHAnsi"/>
          <w:sz w:val="22"/>
          <w:szCs w:val="22"/>
        </w:rPr>
        <w:t>Ua Npaws NTXIV 1 los sis ntau dua hauv qab no:</w:t>
      </w:r>
    </w:p>
    <w:p w14:paraId="6BEFFCEA" w14:textId="77777777" w:rsidR="00A956EC" w:rsidRPr="00A956EC" w:rsidRDefault="00A956EC" w:rsidP="00A956EC">
      <w:pPr>
        <w:numPr>
          <w:ilvl w:val="0"/>
          <w:numId w:val="1"/>
        </w:numPr>
        <w:spacing w:after="0" w:line="240" w:lineRule="auto"/>
        <w:rPr>
          <w:rFonts w:eastAsia="Times New Roman" w:cstheme="minorHAnsi"/>
        </w:rPr>
      </w:pPr>
      <w:r>
        <w:rPr>
          <w:rFonts w:eastAsia="Times New Roman" w:cstheme="minorHAnsi"/>
        </w:rPr>
        <w:t>Mob plab</w:t>
      </w:r>
    </w:p>
    <w:p w14:paraId="70C69EDB" w14:textId="77777777" w:rsidR="00A956EC" w:rsidRPr="00A956EC" w:rsidRDefault="00A956EC" w:rsidP="00A956EC">
      <w:pPr>
        <w:numPr>
          <w:ilvl w:val="0"/>
          <w:numId w:val="1"/>
        </w:numPr>
        <w:spacing w:after="0" w:line="240" w:lineRule="auto"/>
        <w:rPr>
          <w:rFonts w:eastAsia="Times New Roman" w:cstheme="minorHAnsi"/>
        </w:rPr>
      </w:pPr>
      <w:r>
        <w:rPr>
          <w:rFonts w:eastAsia="Times New Roman" w:cstheme="minorHAnsi"/>
        </w:rPr>
        <w:t>Muaj ntshav qhov muag</w:t>
      </w:r>
    </w:p>
    <w:p w14:paraId="0EC92F86" w14:textId="77777777" w:rsidR="00A956EC" w:rsidRPr="00A956EC" w:rsidRDefault="00A956EC" w:rsidP="00A956EC">
      <w:pPr>
        <w:numPr>
          <w:ilvl w:val="0"/>
          <w:numId w:val="1"/>
        </w:numPr>
        <w:spacing w:after="0" w:line="240" w:lineRule="auto"/>
        <w:rPr>
          <w:rFonts w:eastAsia="Times New Roman" w:cstheme="minorHAnsi"/>
        </w:rPr>
      </w:pPr>
      <w:r>
        <w:rPr>
          <w:rFonts w:eastAsia="Times New Roman" w:cstheme="minorHAnsi"/>
        </w:rPr>
        <w:t>Raws plab</w:t>
      </w:r>
    </w:p>
    <w:p w14:paraId="5730D3D0" w14:textId="77777777" w:rsidR="00A956EC" w:rsidRPr="00A956EC" w:rsidRDefault="00A956EC" w:rsidP="00A956EC">
      <w:pPr>
        <w:numPr>
          <w:ilvl w:val="0"/>
          <w:numId w:val="1"/>
        </w:numPr>
        <w:spacing w:after="0" w:line="240" w:lineRule="auto"/>
        <w:rPr>
          <w:rFonts w:eastAsia="Times New Roman" w:cstheme="minorHAnsi"/>
        </w:rPr>
      </w:pPr>
      <w:r>
        <w:rPr>
          <w:rFonts w:eastAsia="Times New Roman" w:cstheme="minorHAnsi"/>
        </w:rPr>
        <w:t>Kiv taub hau los sis ua rau mob taub hau yuav ntog</w:t>
      </w:r>
    </w:p>
    <w:p w14:paraId="073AABE1" w14:textId="77777777" w:rsidR="00A956EC" w:rsidRPr="00A956EC" w:rsidRDefault="00A956EC" w:rsidP="00A956EC">
      <w:pPr>
        <w:numPr>
          <w:ilvl w:val="0"/>
          <w:numId w:val="1"/>
        </w:numPr>
        <w:spacing w:after="0" w:line="240" w:lineRule="auto"/>
        <w:rPr>
          <w:rFonts w:eastAsia="Times New Roman" w:cstheme="minorHAnsi"/>
        </w:rPr>
      </w:pPr>
      <w:r>
        <w:rPr>
          <w:rFonts w:eastAsia="Times New Roman" w:cstheme="minorHAnsi"/>
        </w:rPr>
        <w:t>Cov tawv nqaij ua pob</w:t>
      </w:r>
    </w:p>
    <w:p w14:paraId="70E09DFE" w14:textId="0ABE8877" w:rsidR="00A956EC" w:rsidRPr="00A956EC" w:rsidRDefault="005343DE" w:rsidP="00A956EC">
      <w:pPr>
        <w:numPr>
          <w:ilvl w:val="0"/>
          <w:numId w:val="1"/>
        </w:numPr>
        <w:spacing w:after="0" w:line="240" w:lineRule="auto"/>
        <w:rPr>
          <w:rFonts w:eastAsia="Times New Roman" w:cstheme="minorHAnsi"/>
        </w:rPr>
      </w:pPr>
      <w:proofErr w:type="spellStart"/>
      <w:ins w:id="7" w:author="Acer" w:date="2022-12-01T15:38:00Z">
        <w:r>
          <w:rPr>
            <w:rFonts w:eastAsia="Times New Roman" w:cstheme="minorHAnsi"/>
          </w:rPr>
          <w:t>Xyeev</w:t>
        </w:r>
        <w:proofErr w:type="spellEnd"/>
        <w:r>
          <w:rPr>
            <w:rFonts w:eastAsia="Times New Roman" w:cstheme="minorHAnsi"/>
          </w:rPr>
          <w:t xml:space="preserve"> </w:t>
        </w:r>
        <w:proofErr w:type="spellStart"/>
        <w:r>
          <w:rPr>
            <w:rFonts w:eastAsia="Times New Roman" w:cstheme="minorHAnsi"/>
          </w:rPr>
          <w:t>s</w:t>
        </w:r>
      </w:ins>
      <w:ins w:id="8" w:author="Acer" w:date="2022-12-01T15:39:00Z">
        <w:r>
          <w:rPr>
            <w:rFonts w:eastAsia="Times New Roman" w:cstheme="minorHAnsi"/>
          </w:rPr>
          <w:t>iab</w:t>
        </w:r>
      </w:ins>
      <w:proofErr w:type="spellEnd"/>
      <w:del w:id="9" w:author="Acer" w:date="2022-12-01T15:38:00Z">
        <w:r w:rsidR="00A956EC" w:rsidDel="005343DE">
          <w:rPr>
            <w:rFonts w:eastAsia="Times New Roman" w:cstheme="minorHAnsi"/>
          </w:rPr>
          <w:delText>Ntuav</w:delText>
        </w:r>
      </w:del>
    </w:p>
    <w:p w14:paraId="741A0F82" w14:textId="77777777" w:rsidR="00A956EC" w:rsidRDefault="00A956EC" w:rsidP="00A956EC">
      <w:pPr>
        <w:pStyle w:val="04xlpa"/>
        <w:spacing w:before="0" w:beforeAutospacing="0" w:after="0" w:afterAutospacing="0"/>
        <w:rPr>
          <w:rStyle w:val="jsgrdq"/>
          <w:rFonts w:asciiTheme="minorHAnsi" w:hAnsiTheme="minorHAnsi" w:cstheme="minorHAnsi"/>
          <w:b/>
          <w:bCs/>
          <w:sz w:val="22"/>
          <w:szCs w:val="22"/>
        </w:rPr>
      </w:pPr>
    </w:p>
    <w:p w14:paraId="26D1E058" w14:textId="5D710E5A" w:rsidR="00A956EC" w:rsidRPr="00A956EC" w:rsidRDefault="00A956EC" w:rsidP="00A956EC">
      <w:pPr>
        <w:pStyle w:val="04xlpa"/>
        <w:spacing w:before="0" w:beforeAutospacing="0" w:after="0" w:afterAutospacing="0"/>
        <w:rPr>
          <w:rFonts w:asciiTheme="minorHAnsi" w:hAnsiTheme="minorHAnsi" w:cstheme="minorHAnsi"/>
          <w:sz w:val="22"/>
          <w:szCs w:val="22"/>
        </w:rPr>
      </w:pPr>
      <w:r>
        <w:rPr>
          <w:rStyle w:val="jsgrdq"/>
          <w:rFonts w:asciiTheme="minorHAnsi" w:hAnsiTheme="minorHAnsi" w:cstheme="minorHAnsi"/>
          <w:b/>
          <w:bCs/>
          <w:sz w:val="22"/>
          <w:szCs w:val="22"/>
        </w:rPr>
        <w:t xml:space="preserve">"Kuv </w:t>
      </w:r>
      <w:proofErr w:type="spellStart"/>
      <w:r>
        <w:rPr>
          <w:rStyle w:val="jsgrdq"/>
          <w:rFonts w:asciiTheme="minorHAnsi" w:hAnsiTheme="minorHAnsi" w:cstheme="minorHAnsi"/>
          <w:b/>
          <w:bCs/>
          <w:sz w:val="22"/>
          <w:szCs w:val="22"/>
        </w:rPr>
        <w:t>tus</w:t>
      </w:r>
      <w:proofErr w:type="spellEnd"/>
      <w:r>
        <w:rPr>
          <w:rStyle w:val="jsgrdq"/>
          <w:rFonts w:asciiTheme="minorHAnsi" w:hAnsiTheme="minorHAnsi" w:cstheme="minorHAnsi"/>
          <w:b/>
          <w:bCs/>
          <w:sz w:val="22"/>
          <w:szCs w:val="22"/>
        </w:rPr>
        <w:t xml:space="preserve"> me </w:t>
      </w:r>
      <w:proofErr w:type="spellStart"/>
      <w:r>
        <w:rPr>
          <w:rStyle w:val="jsgrdq"/>
          <w:rFonts w:asciiTheme="minorHAnsi" w:hAnsiTheme="minorHAnsi" w:cstheme="minorHAnsi"/>
          <w:b/>
          <w:bCs/>
          <w:sz w:val="22"/>
          <w:szCs w:val="22"/>
        </w:rPr>
        <w:t>nyuam</w:t>
      </w:r>
      <w:proofErr w:type="spellEnd"/>
      <w:r>
        <w:rPr>
          <w:rStyle w:val="jsgrdq"/>
          <w:rFonts w:asciiTheme="minorHAnsi" w:hAnsiTheme="minorHAnsi" w:cstheme="minorHAnsi"/>
          <w:b/>
          <w:bCs/>
          <w:sz w:val="22"/>
          <w:szCs w:val="22"/>
        </w:rPr>
        <w:t xml:space="preserve"> </w:t>
      </w:r>
      <w:proofErr w:type="spellStart"/>
      <w:ins w:id="10" w:author="Acer" w:date="2022-12-01T15:39:00Z">
        <w:r w:rsidR="00E150A7">
          <w:rPr>
            <w:rStyle w:val="jsgrdq"/>
            <w:rFonts w:asciiTheme="minorHAnsi" w:hAnsiTheme="minorHAnsi" w:cstheme="minorHAnsi"/>
            <w:b/>
            <w:bCs/>
            <w:sz w:val="22"/>
            <w:szCs w:val="22"/>
          </w:rPr>
          <w:t>kis</w:t>
        </w:r>
        <w:proofErr w:type="spellEnd"/>
        <w:r w:rsidR="00E150A7">
          <w:rPr>
            <w:rStyle w:val="jsgrdq"/>
            <w:rFonts w:asciiTheme="minorHAnsi" w:hAnsiTheme="minorHAnsi" w:cstheme="minorHAnsi"/>
            <w:b/>
            <w:bCs/>
            <w:sz w:val="22"/>
            <w:szCs w:val="22"/>
          </w:rPr>
          <w:t xml:space="preserve"> tau </w:t>
        </w:r>
        <w:proofErr w:type="spellStart"/>
        <w:r w:rsidR="00E150A7">
          <w:rPr>
            <w:rStyle w:val="jsgrdq"/>
            <w:rFonts w:asciiTheme="minorHAnsi" w:hAnsiTheme="minorHAnsi" w:cstheme="minorHAnsi"/>
            <w:b/>
            <w:bCs/>
            <w:sz w:val="22"/>
            <w:szCs w:val="22"/>
          </w:rPr>
          <w:t>kab</w:t>
        </w:r>
        <w:proofErr w:type="spellEnd"/>
        <w:r w:rsidR="00E150A7">
          <w:rPr>
            <w:rStyle w:val="jsgrdq"/>
            <w:rFonts w:asciiTheme="minorHAnsi" w:hAnsiTheme="minorHAnsi" w:cstheme="minorHAnsi"/>
            <w:b/>
            <w:bCs/>
            <w:sz w:val="22"/>
            <w:szCs w:val="22"/>
          </w:rPr>
          <w:t xml:space="preserve"> mob </w:t>
        </w:r>
      </w:ins>
      <w:del w:id="11" w:author="Acer" w:date="2022-12-01T15:39:00Z">
        <w:r w:rsidDel="00E150A7">
          <w:rPr>
            <w:rStyle w:val="jsgrdq"/>
            <w:rFonts w:asciiTheme="minorHAnsi" w:hAnsiTheme="minorHAnsi" w:cstheme="minorHAnsi"/>
            <w:b/>
            <w:bCs/>
            <w:sz w:val="22"/>
            <w:szCs w:val="22"/>
          </w:rPr>
          <w:delText>tau muak mob</w:delText>
        </w:r>
      </w:del>
      <w:r>
        <w:rPr>
          <w:rStyle w:val="jsgrdq"/>
          <w:rFonts w:asciiTheme="minorHAnsi" w:hAnsiTheme="minorHAnsi" w:cstheme="minorHAnsi"/>
          <w:b/>
          <w:bCs/>
          <w:sz w:val="22"/>
          <w:szCs w:val="22"/>
        </w:rPr>
        <w:t xml:space="preserve"> COVID-19 lawm!"</w:t>
      </w:r>
    </w:p>
    <w:p w14:paraId="5C985C05" w14:textId="77777777" w:rsidR="00A956EC" w:rsidRDefault="00A956EC" w:rsidP="00A956EC">
      <w:pPr>
        <w:pStyle w:val="04xlpa"/>
        <w:spacing w:before="0" w:beforeAutospacing="0" w:after="0" w:afterAutospacing="0"/>
        <w:rPr>
          <w:rStyle w:val="jsgrdq"/>
          <w:rFonts w:asciiTheme="minorHAnsi" w:hAnsiTheme="minorHAnsi" w:cstheme="minorHAnsi"/>
          <w:sz w:val="22"/>
          <w:szCs w:val="22"/>
        </w:rPr>
      </w:pPr>
    </w:p>
    <w:p w14:paraId="5C0F13AA" w14:textId="77777777" w:rsidR="00A956EC" w:rsidRPr="00A956EC" w:rsidRDefault="00A956EC" w:rsidP="00A956EC">
      <w:pPr>
        <w:pStyle w:val="04xlpa"/>
        <w:spacing w:before="0" w:beforeAutospacing="0" w:after="0" w:afterAutospacing="0"/>
        <w:rPr>
          <w:rFonts w:asciiTheme="minorHAnsi" w:hAnsiTheme="minorHAnsi" w:cstheme="minorHAnsi"/>
          <w:sz w:val="22"/>
          <w:szCs w:val="22"/>
        </w:rPr>
      </w:pPr>
      <w:r>
        <w:rPr>
          <w:rStyle w:val="jsgrdq"/>
          <w:rFonts w:asciiTheme="minorHAnsi" w:hAnsiTheme="minorHAnsi" w:cstheme="minorHAnsi"/>
          <w:sz w:val="22"/>
          <w:szCs w:val="22"/>
        </w:rPr>
        <w:t xml:space="preserve">Tau </w:t>
      </w:r>
      <w:proofErr w:type="spellStart"/>
      <w:r>
        <w:rPr>
          <w:rStyle w:val="jsgrdq"/>
          <w:rFonts w:asciiTheme="minorHAnsi" w:hAnsiTheme="minorHAnsi" w:cstheme="minorHAnsi"/>
          <w:sz w:val="22"/>
          <w:szCs w:val="22"/>
        </w:rPr>
        <w:t>txais</w:t>
      </w:r>
      <w:proofErr w:type="spellEnd"/>
      <w:r>
        <w:rPr>
          <w:rStyle w:val="jsgrdq"/>
          <w:rFonts w:asciiTheme="minorHAnsi" w:hAnsiTheme="minorHAnsi" w:cstheme="minorHAnsi"/>
          <w:sz w:val="22"/>
          <w:szCs w:val="22"/>
        </w:rPr>
        <w:t xml:space="preserve"> </w:t>
      </w:r>
      <w:proofErr w:type="spellStart"/>
      <w:r>
        <w:rPr>
          <w:rStyle w:val="jsgrdq"/>
          <w:rFonts w:asciiTheme="minorHAnsi" w:hAnsiTheme="minorHAnsi" w:cstheme="minorHAnsi"/>
          <w:sz w:val="22"/>
          <w:szCs w:val="22"/>
        </w:rPr>
        <w:t>kev</w:t>
      </w:r>
      <w:proofErr w:type="spellEnd"/>
      <w:r>
        <w:rPr>
          <w:rStyle w:val="jsgrdq"/>
          <w:rFonts w:asciiTheme="minorHAnsi" w:hAnsiTheme="minorHAnsi" w:cstheme="minorHAnsi"/>
          <w:sz w:val="22"/>
          <w:szCs w:val="22"/>
        </w:rPr>
        <w:t xml:space="preserve"> </w:t>
      </w:r>
      <w:proofErr w:type="spellStart"/>
      <w:r>
        <w:rPr>
          <w:rStyle w:val="jsgrdq"/>
          <w:rFonts w:asciiTheme="minorHAnsi" w:hAnsiTheme="minorHAnsi" w:cstheme="minorHAnsi"/>
          <w:sz w:val="22"/>
          <w:szCs w:val="22"/>
        </w:rPr>
        <w:t>tiv</w:t>
      </w:r>
      <w:proofErr w:type="spellEnd"/>
      <w:r>
        <w:rPr>
          <w:rStyle w:val="jsgrdq"/>
          <w:rFonts w:asciiTheme="minorHAnsi" w:hAnsiTheme="minorHAnsi" w:cstheme="minorHAnsi"/>
          <w:sz w:val="22"/>
          <w:szCs w:val="22"/>
        </w:rPr>
        <w:t xml:space="preserve"> </w:t>
      </w:r>
      <w:proofErr w:type="spellStart"/>
      <w:r>
        <w:rPr>
          <w:rStyle w:val="jsgrdq"/>
          <w:rFonts w:asciiTheme="minorHAnsi" w:hAnsiTheme="minorHAnsi" w:cstheme="minorHAnsi"/>
          <w:sz w:val="22"/>
          <w:szCs w:val="22"/>
        </w:rPr>
        <w:t>thaiv</w:t>
      </w:r>
      <w:proofErr w:type="spellEnd"/>
      <w:del w:id="12" w:author="Acer" w:date="2022-12-01T15:40:00Z">
        <w:r w:rsidDel="00B330FE">
          <w:rPr>
            <w:rStyle w:val="jsgrdq"/>
            <w:rFonts w:asciiTheme="minorHAnsi" w:hAnsiTheme="minorHAnsi" w:cstheme="minorHAnsi"/>
            <w:sz w:val="22"/>
            <w:szCs w:val="22"/>
          </w:rPr>
          <w:delText xml:space="preserve"> tshab</w:delText>
        </w:r>
      </w:del>
      <w:r>
        <w:rPr>
          <w:rStyle w:val="jsgrdq"/>
          <w:rFonts w:asciiTheme="minorHAnsi" w:hAnsiTheme="minorHAnsi" w:cstheme="minorHAnsi"/>
          <w:sz w:val="22"/>
          <w:szCs w:val="22"/>
        </w:rPr>
        <w:t xml:space="preserve"> </w:t>
      </w:r>
      <w:proofErr w:type="spellStart"/>
      <w:r>
        <w:rPr>
          <w:rStyle w:val="jsgrdq"/>
          <w:rFonts w:asciiTheme="minorHAnsi" w:hAnsiTheme="minorHAnsi" w:cstheme="minorHAnsi"/>
          <w:sz w:val="22"/>
          <w:szCs w:val="22"/>
        </w:rPr>
        <w:t>ntxiv</w:t>
      </w:r>
      <w:proofErr w:type="spellEnd"/>
      <w:r>
        <w:rPr>
          <w:rStyle w:val="jsgrdq"/>
          <w:rFonts w:asciiTheme="minorHAnsi" w:hAnsiTheme="minorHAnsi" w:cstheme="minorHAnsi"/>
          <w:sz w:val="22"/>
          <w:szCs w:val="22"/>
        </w:rPr>
        <w:t xml:space="preserve"> los </w:t>
      </w:r>
      <w:proofErr w:type="spellStart"/>
      <w:r>
        <w:rPr>
          <w:rStyle w:val="jsgrdq"/>
          <w:rFonts w:asciiTheme="minorHAnsi" w:hAnsiTheme="minorHAnsi" w:cstheme="minorHAnsi"/>
          <w:sz w:val="22"/>
          <w:szCs w:val="22"/>
        </w:rPr>
        <w:t>ntawm</w:t>
      </w:r>
      <w:proofErr w:type="spellEnd"/>
      <w:r>
        <w:rPr>
          <w:rStyle w:val="jsgrdq"/>
          <w:rFonts w:asciiTheme="minorHAnsi" w:hAnsiTheme="minorHAnsi" w:cstheme="minorHAnsi"/>
          <w:sz w:val="22"/>
          <w:szCs w:val="22"/>
        </w:rPr>
        <w:t xml:space="preserve"> kev txhaj tshuaj tiv thaiv uas tau txhim kho los tiv thaiv kev sib kis kab mob yav tom ntej thiab ntau hom kab mob uas tshwm sim dua tshiab. </w:t>
      </w:r>
    </w:p>
    <w:p w14:paraId="49725785" w14:textId="77777777" w:rsid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Ib txoj hauv kev kom muaj kev nyab xeeb thiab vam khom ntau dua los tsim kev tiv thaiv COVID-19 ntau dua kev sib kis kab mob COVID-19.</w:t>
      </w:r>
    </w:p>
    <w:p w14:paraId="42945F56" w14:textId="4185A47A" w:rsidR="00A956EC" w:rsidRDefault="00A956EC" w:rsidP="00A956EC">
      <w:pPr>
        <w:pStyle w:val="04xlpa"/>
        <w:contextualSpacing/>
        <w:rPr>
          <w:rFonts w:asciiTheme="minorHAnsi" w:hAnsiTheme="minorHAnsi" w:cstheme="minorHAnsi"/>
          <w:sz w:val="22"/>
          <w:szCs w:val="22"/>
        </w:rPr>
      </w:pPr>
      <w:r>
        <w:rPr>
          <w:rFonts w:asciiTheme="minorHAnsi" w:hAnsiTheme="minorHAnsi" w:cstheme="minorHAnsi"/>
          <w:sz w:val="22"/>
          <w:szCs w:val="22"/>
        </w:rPr>
        <w:t xml:space="preserve">Cov kev mob tshwm sim ntawm cov tshuaj tiv thaiv feem ntau lawm yog yuav tsis ua rau mob </w:t>
      </w:r>
      <w:proofErr w:type="spellStart"/>
      <w:r>
        <w:rPr>
          <w:rFonts w:asciiTheme="minorHAnsi" w:hAnsiTheme="minorHAnsi" w:cstheme="minorHAnsi"/>
          <w:sz w:val="22"/>
          <w:szCs w:val="22"/>
        </w:rPr>
        <w:t>nyhav</w:t>
      </w:r>
      <w:proofErr w:type="spellEnd"/>
      <w:r>
        <w:rPr>
          <w:rFonts w:asciiTheme="minorHAnsi" w:hAnsiTheme="minorHAnsi" w:cstheme="minorHAnsi"/>
          <w:sz w:val="22"/>
          <w:szCs w:val="22"/>
        </w:rPr>
        <w:t xml:space="preserve"> thiab </w:t>
      </w:r>
      <w:del w:id="13" w:author="Acer" w:date="2022-12-01T15:43:00Z">
        <w:r w:rsidDel="00737BA8">
          <w:rPr>
            <w:rFonts w:asciiTheme="minorHAnsi" w:hAnsiTheme="minorHAnsi" w:cstheme="minorHAnsi"/>
            <w:sz w:val="22"/>
            <w:szCs w:val="22"/>
          </w:rPr>
          <w:delText>tuaj yeem</w:delText>
        </w:r>
      </w:del>
      <w:r>
        <w:rPr>
          <w:rFonts w:asciiTheme="minorHAnsi" w:hAnsiTheme="minorHAnsi" w:cstheme="minorHAnsi"/>
          <w:sz w:val="22"/>
          <w:szCs w:val="22"/>
        </w:rPr>
        <w:t xml:space="preserve"> </w:t>
      </w:r>
      <w:proofErr w:type="spellStart"/>
      <w:r>
        <w:rPr>
          <w:rFonts w:asciiTheme="minorHAnsi" w:hAnsiTheme="minorHAnsi" w:cstheme="minorHAnsi"/>
          <w:sz w:val="22"/>
          <w:szCs w:val="22"/>
        </w:rPr>
        <w:t>suav</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nrog</w:t>
      </w:r>
      <w:proofErr w:type="spellEnd"/>
      <w:ins w:id="14" w:author="Acer" w:date="2022-12-01T15:43:00Z">
        <w:r w:rsidR="00737BA8">
          <w:rPr>
            <w:rFonts w:asciiTheme="minorHAnsi" w:hAnsiTheme="minorHAnsi" w:cstheme="minorHAnsi"/>
            <w:sz w:val="22"/>
            <w:szCs w:val="22"/>
          </w:rPr>
          <w:t xml:space="preserve"> </w:t>
        </w:r>
        <w:proofErr w:type="spellStart"/>
        <w:r w:rsidR="00737BA8">
          <w:rPr>
            <w:rFonts w:asciiTheme="minorHAnsi" w:hAnsiTheme="minorHAnsi" w:cstheme="minorHAnsi"/>
            <w:sz w:val="22"/>
            <w:szCs w:val="22"/>
          </w:rPr>
          <w:t>xws</w:t>
        </w:r>
        <w:proofErr w:type="spellEnd"/>
        <w:r w:rsidR="00737BA8">
          <w:rPr>
            <w:rFonts w:asciiTheme="minorHAnsi" w:hAnsiTheme="minorHAnsi" w:cstheme="minorHAnsi"/>
            <w:sz w:val="22"/>
            <w:szCs w:val="22"/>
          </w:rPr>
          <w:t xml:space="preserve"> </w:t>
        </w:r>
        <w:proofErr w:type="spellStart"/>
        <w:r w:rsidR="00737BA8">
          <w:rPr>
            <w:rFonts w:asciiTheme="minorHAnsi" w:hAnsiTheme="minorHAnsi" w:cstheme="minorHAnsi"/>
            <w:sz w:val="22"/>
            <w:szCs w:val="22"/>
          </w:rPr>
          <w:t>lis</w:t>
        </w:r>
      </w:ins>
      <w:proofErr w:type="spellEnd"/>
      <w:r>
        <w:rPr>
          <w:rFonts w:asciiTheme="minorHAnsi" w:hAnsiTheme="minorHAnsi" w:cstheme="minorHAnsi"/>
          <w:sz w:val="22"/>
          <w:szCs w:val="22"/>
        </w:rPr>
        <w:t xml:space="preserve">:  </w:t>
      </w:r>
    </w:p>
    <w:p w14:paraId="511A2DCC" w14:textId="77777777" w:rsidR="00A956EC" w:rsidRPr="00A956EC" w:rsidRDefault="00A956EC" w:rsidP="00A956EC">
      <w:pPr>
        <w:pStyle w:val="04xlpa"/>
        <w:numPr>
          <w:ilvl w:val="0"/>
          <w:numId w:val="2"/>
        </w:numPr>
        <w:spacing w:after="0"/>
        <w:rPr>
          <w:rFonts w:asciiTheme="minorHAnsi" w:hAnsiTheme="minorHAnsi" w:cstheme="minorHAnsi"/>
          <w:sz w:val="22"/>
          <w:szCs w:val="22"/>
        </w:rPr>
      </w:pPr>
      <w:r>
        <w:rPr>
          <w:rFonts w:asciiTheme="minorHAnsi" w:hAnsiTheme="minorHAnsi" w:cstheme="minorHAnsi"/>
          <w:sz w:val="22"/>
          <w:szCs w:val="22"/>
        </w:rPr>
        <w:t>Mob</w:t>
      </w:r>
    </w:p>
    <w:p w14:paraId="745BD6DA" w14:textId="30C7D6EF" w:rsidR="00A956EC" w:rsidRPr="00A956EC" w:rsidRDefault="00FC510A" w:rsidP="00A956EC">
      <w:pPr>
        <w:pStyle w:val="04xlpa"/>
        <w:numPr>
          <w:ilvl w:val="0"/>
          <w:numId w:val="2"/>
        </w:numPr>
        <w:spacing w:after="0"/>
        <w:rPr>
          <w:rFonts w:asciiTheme="minorHAnsi" w:hAnsiTheme="minorHAnsi" w:cstheme="minorHAnsi"/>
          <w:sz w:val="22"/>
          <w:szCs w:val="22"/>
        </w:rPr>
      </w:pPr>
      <w:proofErr w:type="spellStart"/>
      <w:ins w:id="15" w:author="Acer" w:date="2022-12-01T15:43:00Z">
        <w:r>
          <w:rPr>
            <w:rFonts w:asciiTheme="minorHAnsi" w:hAnsiTheme="minorHAnsi" w:cstheme="minorHAnsi"/>
            <w:sz w:val="22"/>
            <w:szCs w:val="22"/>
          </w:rPr>
          <w:t>Tshaug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ces</w:t>
        </w:r>
      </w:ins>
      <w:proofErr w:type="spellEnd"/>
      <w:del w:id="16" w:author="Acer" w:date="2022-12-01T15:43:00Z">
        <w:r w:rsidR="00A956EC" w:rsidDel="00FC510A">
          <w:rPr>
            <w:rFonts w:asciiTheme="minorHAnsi" w:hAnsiTheme="minorHAnsi" w:cstheme="minorHAnsi"/>
            <w:sz w:val="22"/>
            <w:szCs w:val="22"/>
          </w:rPr>
          <w:delText>Kev nkees</w:delText>
        </w:r>
      </w:del>
    </w:p>
    <w:p w14:paraId="024E710B" w14:textId="77777777" w:rsidR="00A956EC" w:rsidRPr="00A956EC" w:rsidRDefault="00A956EC" w:rsidP="00A956EC">
      <w:pPr>
        <w:pStyle w:val="04xlpa"/>
        <w:numPr>
          <w:ilvl w:val="0"/>
          <w:numId w:val="2"/>
        </w:numPr>
        <w:spacing w:after="0"/>
        <w:rPr>
          <w:rFonts w:asciiTheme="minorHAnsi" w:hAnsiTheme="minorHAnsi" w:cstheme="minorHAnsi"/>
          <w:sz w:val="22"/>
          <w:szCs w:val="22"/>
        </w:rPr>
      </w:pPr>
      <w:r>
        <w:rPr>
          <w:rFonts w:asciiTheme="minorHAnsi" w:hAnsiTheme="minorHAnsi" w:cstheme="minorHAnsi"/>
          <w:sz w:val="22"/>
          <w:szCs w:val="22"/>
        </w:rPr>
        <w:t xml:space="preserve">Mob taub hau </w:t>
      </w:r>
    </w:p>
    <w:p w14:paraId="1653729D" w14:textId="1734EF04" w:rsidR="00A956EC" w:rsidRDefault="00A956EC" w:rsidP="00A956EC">
      <w:pPr>
        <w:pStyle w:val="04xlpa"/>
        <w:numPr>
          <w:ilvl w:val="0"/>
          <w:numId w:val="2"/>
        </w:numPr>
        <w:spacing w:after="0"/>
        <w:rPr>
          <w:rFonts w:asciiTheme="minorHAnsi" w:hAnsiTheme="minorHAnsi" w:cstheme="minorHAnsi"/>
          <w:sz w:val="22"/>
          <w:szCs w:val="22"/>
        </w:rPr>
      </w:pPr>
      <w:proofErr w:type="spellStart"/>
      <w:r>
        <w:rPr>
          <w:rFonts w:asciiTheme="minorHAnsi" w:hAnsiTheme="minorHAnsi" w:cstheme="minorHAnsi"/>
          <w:sz w:val="22"/>
          <w:szCs w:val="22"/>
        </w:rPr>
        <w:t>Ua</w:t>
      </w:r>
      <w:proofErr w:type="spellEnd"/>
      <w:r>
        <w:rPr>
          <w:rFonts w:asciiTheme="minorHAnsi" w:hAnsiTheme="minorHAnsi" w:cstheme="minorHAnsi"/>
          <w:sz w:val="22"/>
          <w:szCs w:val="22"/>
        </w:rPr>
        <w:t xml:space="preserve"> </w:t>
      </w:r>
      <w:proofErr w:type="spellStart"/>
      <w:ins w:id="17" w:author="Acer" w:date="2022-12-01T15:44:00Z">
        <w:r w:rsidR="0065321D">
          <w:rPr>
            <w:rFonts w:asciiTheme="minorHAnsi" w:hAnsiTheme="minorHAnsi" w:cstheme="minorHAnsi"/>
            <w:sz w:val="22"/>
            <w:szCs w:val="22"/>
          </w:rPr>
          <w:t>npaws</w:t>
        </w:r>
        <w:proofErr w:type="spellEnd"/>
        <w:r w:rsidR="0065321D">
          <w:rPr>
            <w:rFonts w:asciiTheme="minorHAnsi" w:hAnsiTheme="minorHAnsi" w:cstheme="minorHAnsi"/>
            <w:sz w:val="22"/>
            <w:szCs w:val="22"/>
          </w:rPr>
          <w:t xml:space="preserve"> no </w:t>
        </w:r>
      </w:ins>
      <w:del w:id="18" w:author="Acer" w:date="2022-12-01T15:44:00Z">
        <w:r w:rsidDel="0065321D">
          <w:rPr>
            <w:rFonts w:asciiTheme="minorHAnsi" w:hAnsiTheme="minorHAnsi" w:cstheme="minorHAnsi"/>
            <w:sz w:val="22"/>
            <w:szCs w:val="22"/>
          </w:rPr>
          <w:delText>daus no</w:delText>
        </w:r>
      </w:del>
    </w:p>
    <w:p w14:paraId="1A60ACAF" w14:textId="77777777" w:rsidR="00A956EC" w:rsidRPr="00A956EC" w:rsidRDefault="00A956EC" w:rsidP="00A956EC">
      <w:pPr>
        <w:pStyle w:val="04xlpa"/>
        <w:numPr>
          <w:ilvl w:val="0"/>
          <w:numId w:val="2"/>
        </w:numPr>
        <w:spacing w:after="0"/>
        <w:rPr>
          <w:rFonts w:asciiTheme="minorHAnsi" w:hAnsiTheme="minorHAnsi" w:cstheme="minorHAnsi"/>
          <w:sz w:val="22"/>
          <w:szCs w:val="22"/>
        </w:rPr>
      </w:pPr>
      <w:r>
        <w:rPr>
          <w:rFonts w:asciiTheme="minorHAnsi" w:hAnsiTheme="minorHAnsi" w:cstheme="minorHAnsi"/>
          <w:sz w:val="22"/>
          <w:szCs w:val="22"/>
        </w:rPr>
        <w:t>Xav ntuav</w:t>
      </w:r>
    </w:p>
    <w:p w14:paraId="09CD702C" w14:textId="6F903634" w:rsidR="00A956EC" w:rsidRPr="00A956EC" w:rsidRDefault="0065321D" w:rsidP="00A956EC">
      <w:pPr>
        <w:pStyle w:val="04xlpa"/>
        <w:numPr>
          <w:ilvl w:val="0"/>
          <w:numId w:val="2"/>
        </w:numPr>
        <w:spacing w:after="0"/>
        <w:rPr>
          <w:rFonts w:asciiTheme="minorHAnsi" w:hAnsiTheme="minorHAnsi" w:cstheme="minorHAnsi"/>
          <w:sz w:val="22"/>
          <w:szCs w:val="22"/>
        </w:rPr>
      </w:pPr>
      <w:proofErr w:type="spellStart"/>
      <w:ins w:id="19" w:author="Acer" w:date="2022-12-01T15:45:00Z">
        <w:r>
          <w:rPr>
            <w:rFonts w:asciiTheme="minorHAnsi" w:hAnsiTheme="minorHAnsi" w:cstheme="minorHAnsi"/>
            <w:sz w:val="22"/>
            <w:szCs w:val="22"/>
          </w:rPr>
          <w:t>Xyeev</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siab</w:t>
        </w:r>
      </w:ins>
      <w:proofErr w:type="spellEnd"/>
      <w:del w:id="20" w:author="Acer" w:date="2022-12-01T15:45:00Z">
        <w:r w:rsidR="00A956EC" w:rsidDel="0065321D">
          <w:rPr>
            <w:rFonts w:asciiTheme="minorHAnsi" w:hAnsiTheme="minorHAnsi" w:cstheme="minorHAnsi"/>
            <w:sz w:val="22"/>
            <w:szCs w:val="22"/>
          </w:rPr>
          <w:delText>Ntuav</w:delText>
        </w:r>
      </w:del>
    </w:p>
    <w:p w14:paraId="2954FD1C" w14:textId="77777777" w:rsidR="00A956EC" w:rsidRPr="00A956EC" w:rsidRDefault="00A956EC" w:rsidP="00A956EC">
      <w:pPr>
        <w:pStyle w:val="04xlpa"/>
        <w:numPr>
          <w:ilvl w:val="0"/>
          <w:numId w:val="2"/>
        </w:numPr>
        <w:spacing w:after="0"/>
        <w:rPr>
          <w:rFonts w:asciiTheme="minorHAnsi" w:hAnsiTheme="minorHAnsi" w:cstheme="minorHAnsi"/>
          <w:sz w:val="22"/>
          <w:szCs w:val="22"/>
        </w:rPr>
      </w:pPr>
      <w:r>
        <w:rPr>
          <w:rFonts w:asciiTheme="minorHAnsi" w:hAnsiTheme="minorHAnsi" w:cstheme="minorHAnsi"/>
          <w:sz w:val="22"/>
          <w:szCs w:val="22"/>
        </w:rPr>
        <w:t>Ua npaws</w:t>
      </w:r>
    </w:p>
    <w:p w14:paraId="3C7EECB2" w14:textId="77777777" w:rsid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Cov me nyuam yaus yuav tsum tau so ib hnub los sis ob hnub tsis mus kawm ntawv/ua ub ua no txhawm rau los kho tu cov kev mob tshwm sim.</w:t>
      </w:r>
    </w:p>
    <w:p w14:paraId="6C4B341D" w14:textId="3E3123F7" w:rsid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 xml:space="preserve">Tam sim no tsis muaj pov thawj tias txhua cov tshuaj tiv thaiv, suav nrog cov tshuaj tiv thaiv kab mob COVID-19, ua rau </w:t>
      </w:r>
      <w:proofErr w:type="spellStart"/>
      <w:r>
        <w:rPr>
          <w:rFonts w:asciiTheme="minorHAnsi" w:hAnsiTheme="minorHAnsi" w:cstheme="minorHAnsi"/>
          <w:sz w:val="22"/>
          <w:szCs w:val="22"/>
        </w:rPr>
        <w:t>muaj</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teeb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meem</w:t>
      </w:r>
      <w:proofErr w:type="spellEnd"/>
      <w:r>
        <w:rPr>
          <w:rFonts w:asciiTheme="minorHAnsi" w:hAnsiTheme="minorHAnsi" w:cstheme="minorHAnsi"/>
          <w:sz w:val="22"/>
          <w:szCs w:val="22"/>
        </w:rPr>
        <w:t xml:space="preserve"> </w:t>
      </w:r>
      <w:proofErr w:type="spellStart"/>
      <w:ins w:id="21" w:author="Acer" w:date="2022-12-01T15:46:00Z">
        <w:r w:rsidR="00EF5714">
          <w:rPr>
            <w:rFonts w:asciiTheme="minorHAnsi" w:hAnsiTheme="minorHAnsi" w:cstheme="minorHAnsi"/>
            <w:sz w:val="22"/>
            <w:szCs w:val="22"/>
          </w:rPr>
          <w:t>ntwm</w:t>
        </w:r>
        <w:proofErr w:type="spellEnd"/>
        <w:r w:rsidR="00EF5714">
          <w:rPr>
            <w:rFonts w:asciiTheme="minorHAnsi" w:hAnsiTheme="minorHAnsi" w:cstheme="minorHAnsi"/>
            <w:sz w:val="22"/>
            <w:szCs w:val="22"/>
          </w:rPr>
          <w:t xml:space="preserve"> </w:t>
        </w:r>
      </w:ins>
      <w:proofErr w:type="spellStart"/>
      <w:r>
        <w:rPr>
          <w:rFonts w:asciiTheme="minorHAnsi" w:hAnsiTheme="minorHAnsi" w:cstheme="minorHAnsi"/>
          <w:sz w:val="22"/>
          <w:szCs w:val="22"/>
        </w:rPr>
        <w:t>kev</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xeeb</w:t>
      </w:r>
      <w:proofErr w:type="spellEnd"/>
      <w:r>
        <w:rPr>
          <w:rFonts w:asciiTheme="minorHAnsi" w:hAnsiTheme="minorHAnsi" w:cstheme="minorHAnsi"/>
          <w:sz w:val="22"/>
          <w:szCs w:val="22"/>
        </w:rPr>
        <w:t xml:space="preserve"> tub </w:t>
      </w:r>
      <w:proofErr w:type="spellStart"/>
      <w:r>
        <w:rPr>
          <w:rFonts w:asciiTheme="minorHAnsi" w:hAnsiTheme="minorHAnsi" w:cstheme="minorHAnsi"/>
          <w:sz w:val="22"/>
          <w:szCs w:val="22"/>
        </w:rPr>
        <w:t>ntawm</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poj</w:t>
      </w:r>
      <w:proofErr w:type="spellEnd"/>
      <w:r>
        <w:rPr>
          <w:rFonts w:asciiTheme="minorHAnsi" w:hAnsiTheme="minorHAnsi" w:cstheme="minorHAnsi"/>
          <w:sz w:val="22"/>
          <w:szCs w:val="22"/>
        </w:rPr>
        <w:t xml:space="preserve"> niam los sis txiv neej los sis txwv tsis pub muaj kev xeeb tub tam sim no los sis yav tom ntej.</w:t>
      </w:r>
    </w:p>
    <w:p w14:paraId="1C1B395E" w14:textId="77777777" w:rsid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Kev Txo Kev Phom Sij</w:t>
      </w:r>
    </w:p>
    <w:p w14:paraId="5B74964D" w14:textId="0C6FBEB9" w:rsidR="00A956EC" w:rsidRPr="00A956EC" w:rsidRDefault="00EF5714" w:rsidP="00A956EC">
      <w:pPr>
        <w:pStyle w:val="04xlpa"/>
        <w:spacing w:after="0"/>
        <w:rPr>
          <w:rFonts w:asciiTheme="minorHAnsi" w:hAnsiTheme="minorHAnsi" w:cstheme="minorHAnsi"/>
          <w:sz w:val="22"/>
          <w:szCs w:val="22"/>
        </w:rPr>
      </w:pPr>
      <w:ins w:id="22" w:author="Acer" w:date="2022-12-01T15:47:00Z">
        <w:r>
          <w:rPr>
            <w:rFonts w:asciiTheme="minorHAnsi" w:hAnsiTheme="minorHAnsi" w:cstheme="minorHAnsi"/>
            <w:sz w:val="22"/>
            <w:szCs w:val="22"/>
          </w:rPr>
          <w:lastRenderedPageBreak/>
          <w:t>Rau</w:t>
        </w:r>
      </w:ins>
      <w:del w:id="23" w:author="Acer" w:date="2022-12-01T15:47:00Z">
        <w:r w:rsidR="00A956EC" w:rsidDel="00EF5714">
          <w:rPr>
            <w:rFonts w:asciiTheme="minorHAnsi" w:hAnsiTheme="minorHAnsi" w:cstheme="minorHAnsi"/>
            <w:sz w:val="22"/>
            <w:szCs w:val="22"/>
          </w:rPr>
          <w:delText>Looj</w:delText>
        </w:r>
      </w:del>
      <w:r w:rsidR="00A956EC">
        <w:rPr>
          <w:rFonts w:asciiTheme="minorHAnsi" w:hAnsiTheme="minorHAnsi" w:cstheme="minorHAnsi"/>
          <w:sz w:val="22"/>
          <w:szCs w:val="22"/>
        </w:rPr>
        <w:t xml:space="preserve"> </w:t>
      </w:r>
      <w:proofErr w:type="spellStart"/>
      <w:r w:rsidR="00A956EC">
        <w:rPr>
          <w:rFonts w:asciiTheme="minorHAnsi" w:hAnsiTheme="minorHAnsi" w:cstheme="minorHAnsi"/>
          <w:sz w:val="22"/>
          <w:szCs w:val="22"/>
        </w:rPr>
        <w:t>ntaub</w:t>
      </w:r>
      <w:proofErr w:type="spellEnd"/>
      <w:r w:rsidR="00A956EC">
        <w:rPr>
          <w:rFonts w:asciiTheme="minorHAnsi" w:hAnsiTheme="minorHAnsi" w:cstheme="minorHAnsi"/>
          <w:sz w:val="22"/>
          <w:szCs w:val="22"/>
        </w:rPr>
        <w:t xml:space="preserve"> </w:t>
      </w:r>
      <w:proofErr w:type="spellStart"/>
      <w:r w:rsidR="00A956EC">
        <w:rPr>
          <w:rFonts w:asciiTheme="minorHAnsi" w:hAnsiTheme="minorHAnsi" w:cstheme="minorHAnsi"/>
          <w:sz w:val="22"/>
          <w:szCs w:val="22"/>
        </w:rPr>
        <w:t>npog</w:t>
      </w:r>
      <w:proofErr w:type="spellEnd"/>
      <w:r w:rsidR="00A956EC">
        <w:rPr>
          <w:rFonts w:asciiTheme="minorHAnsi" w:hAnsiTheme="minorHAnsi" w:cstheme="minorHAnsi"/>
          <w:sz w:val="22"/>
          <w:szCs w:val="22"/>
        </w:rPr>
        <w:t xml:space="preserve"> </w:t>
      </w:r>
      <w:proofErr w:type="spellStart"/>
      <w:r w:rsidR="00A956EC">
        <w:rPr>
          <w:rFonts w:asciiTheme="minorHAnsi" w:hAnsiTheme="minorHAnsi" w:cstheme="minorHAnsi"/>
          <w:sz w:val="22"/>
          <w:szCs w:val="22"/>
        </w:rPr>
        <w:t>qhov</w:t>
      </w:r>
      <w:proofErr w:type="spellEnd"/>
      <w:r w:rsidR="00A956EC">
        <w:rPr>
          <w:rFonts w:asciiTheme="minorHAnsi" w:hAnsiTheme="minorHAnsi" w:cstheme="minorHAnsi"/>
          <w:sz w:val="22"/>
          <w:szCs w:val="22"/>
        </w:rPr>
        <w:t xml:space="preserve"> ncauj hauv thaj chaw uas muaj neeg coob txhawm kom tiv thaiv koj tus kheej thiab lwm tus.</w:t>
      </w:r>
    </w:p>
    <w:p w14:paraId="22B6E8EF" w14:textId="77777777" w:rsid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Tau kuaj ua ntej thiab tom qab kev sib sau ua pab ua pawg coob leej, mus ntoj ncig, los sis yog tias koj nyob ze los sis chwv raug ib tus neeg uas muaj kab mob COVID-19.</w:t>
      </w:r>
    </w:p>
    <w:p w14:paraId="5E12CDF2" w14:textId="6FEBE062" w:rsidR="00A956EC" w:rsidRPr="00A956EC" w:rsidRDefault="00A956EC" w:rsidP="00A956EC">
      <w:pPr>
        <w:pStyle w:val="04xlpa"/>
        <w:spacing w:after="0"/>
        <w:rPr>
          <w:rFonts w:asciiTheme="minorHAnsi" w:hAnsiTheme="minorHAnsi" w:cstheme="minorHAnsi"/>
          <w:sz w:val="22"/>
          <w:szCs w:val="22"/>
        </w:rPr>
      </w:pPr>
      <w:r>
        <w:rPr>
          <w:rFonts w:asciiTheme="minorHAnsi" w:hAnsiTheme="minorHAnsi" w:cstheme="minorHAnsi"/>
          <w:sz w:val="22"/>
          <w:szCs w:val="22"/>
        </w:rPr>
        <w:t xml:space="preserve">Mus saib ntawm myturn.ca.gov los sis hu rau 1 (833) 422-4255 txhawm rau nrhiav kev txhaj </w:t>
      </w:r>
      <w:proofErr w:type="spellStart"/>
      <w:r>
        <w:rPr>
          <w:rFonts w:asciiTheme="minorHAnsi" w:hAnsiTheme="minorHAnsi" w:cstheme="minorHAnsi"/>
          <w:sz w:val="22"/>
          <w:szCs w:val="22"/>
        </w:rPr>
        <w:t>tshuaj</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tiv</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thaiv</w:t>
      </w:r>
      <w:proofErr w:type="spellEnd"/>
      <w:r>
        <w:rPr>
          <w:rFonts w:asciiTheme="minorHAnsi" w:hAnsiTheme="minorHAnsi" w:cstheme="minorHAnsi"/>
          <w:sz w:val="22"/>
          <w:szCs w:val="22"/>
        </w:rPr>
        <w:t xml:space="preserve"> </w:t>
      </w:r>
      <w:del w:id="24" w:author="Acer" w:date="2022-12-01T15:49:00Z">
        <w:r w:rsidDel="00EF5714">
          <w:rPr>
            <w:rFonts w:asciiTheme="minorHAnsi" w:hAnsiTheme="minorHAnsi" w:cstheme="minorHAnsi"/>
            <w:sz w:val="22"/>
            <w:szCs w:val="22"/>
          </w:rPr>
          <w:delText xml:space="preserve">uas nyob ze </w:delText>
        </w:r>
      </w:del>
      <w:proofErr w:type="spellStart"/>
      <w:r>
        <w:rPr>
          <w:rFonts w:asciiTheme="minorHAnsi" w:hAnsiTheme="minorHAnsi" w:cstheme="minorHAnsi"/>
          <w:sz w:val="22"/>
          <w:szCs w:val="22"/>
        </w:rPr>
        <w:t>cheeb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tsam</w:t>
      </w:r>
      <w:proofErr w:type="spellEnd"/>
      <w:r>
        <w:rPr>
          <w:rFonts w:asciiTheme="minorHAnsi" w:hAnsiTheme="minorHAnsi" w:cstheme="minorHAnsi"/>
          <w:sz w:val="22"/>
          <w:szCs w:val="22"/>
        </w:rPr>
        <w:t xml:space="preserve"> </w:t>
      </w:r>
      <w:ins w:id="25" w:author="Acer" w:date="2022-12-01T15:49:00Z">
        <w:r w:rsidR="00EF5714">
          <w:rPr>
            <w:rFonts w:asciiTheme="minorHAnsi" w:hAnsiTheme="minorHAnsi" w:cstheme="minorHAnsi"/>
            <w:sz w:val="22"/>
            <w:szCs w:val="22"/>
          </w:rPr>
          <w:t xml:space="preserve">nyob </w:t>
        </w:r>
        <w:proofErr w:type="spellStart"/>
        <w:r w:rsidR="00EF5714">
          <w:rPr>
            <w:rFonts w:asciiTheme="minorHAnsi" w:hAnsiTheme="minorHAnsi" w:cstheme="minorHAnsi"/>
            <w:sz w:val="22"/>
            <w:szCs w:val="22"/>
          </w:rPr>
          <w:t>ze</w:t>
        </w:r>
        <w:proofErr w:type="spellEnd"/>
        <w:r w:rsidR="00EF5714">
          <w:rPr>
            <w:rFonts w:asciiTheme="minorHAnsi" w:hAnsiTheme="minorHAnsi" w:cstheme="minorHAnsi"/>
            <w:sz w:val="22"/>
            <w:szCs w:val="22"/>
          </w:rPr>
          <w:t xml:space="preserve"> </w:t>
        </w:r>
      </w:ins>
      <w:proofErr w:type="spellStart"/>
      <w:r>
        <w:rPr>
          <w:rFonts w:asciiTheme="minorHAnsi" w:hAnsiTheme="minorHAnsi" w:cstheme="minorHAnsi"/>
          <w:sz w:val="22"/>
          <w:szCs w:val="22"/>
        </w:rPr>
        <w:t>ntawm</w:t>
      </w:r>
      <w:proofErr w:type="spellEnd"/>
      <w:r>
        <w:rPr>
          <w:rFonts w:asciiTheme="minorHAnsi" w:hAnsiTheme="minorHAnsi" w:cstheme="minorHAnsi"/>
          <w:sz w:val="22"/>
          <w:szCs w:val="22"/>
        </w:rPr>
        <w:t xml:space="preserve"> koj nyob.</w:t>
      </w:r>
    </w:p>
    <w:sectPr w:rsidR="00A956EC" w:rsidRPr="00A956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437F" w14:textId="77777777" w:rsidR="00E219D1" w:rsidRDefault="00E219D1" w:rsidP="00A956EC">
      <w:pPr>
        <w:spacing w:after="0" w:line="240" w:lineRule="auto"/>
      </w:pPr>
      <w:r>
        <w:separator/>
      </w:r>
    </w:p>
  </w:endnote>
  <w:endnote w:type="continuationSeparator" w:id="0">
    <w:p w14:paraId="744D993F" w14:textId="77777777" w:rsidR="00E219D1" w:rsidRDefault="00E219D1" w:rsidP="00A9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76C4" w14:textId="77777777" w:rsidR="00E219D1" w:rsidRDefault="00E219D1" w:rsidP="00A956EC">
      <w:pPr>
        <w:spacing w:after="0" w:line="240" w:lineRule="auto"/>
      </w:pPr>
      <w:r>
        <w:separator/>
      </w:r>
    </w:p>
  </w:footnote>
  <w:footnote w:type="continuationSeparator" w:id="0">
    <w:p w14:paraId="59CB7D9A" w14:textId="77777777" w:rsidR="00E219D1" w:rsidRDefault="00E219D1" w:rsidP="00A9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54CA" w14:textId="77777777" w:rsidR="00A956EC" w:rsidRDefault="00A956EC">
    <w:pPr>
      <w:pStyle w:val="Header"/>
    </w:pPr>
    <w:r>
      <w:t>Txhais Ua Lus Hmoob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B3F"/>
    <w:multiLevelType w:val="hybridMultilevel"/>
    <w:tmpl w:val="0130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07B3E"/>
    <w:multiLevelType w:val="multilevel"/>
    <w:tmpl w:val="A1B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EC"/>
    <w:rsid w:val="00052310"/>
    <w:rsid w:val="000D3944"/>
    <w:rsid w:val="0011010A"/>
    <w:rsid w:val="00152CA0"/>
    <w:rsid w:val="001A09CD"/>
    <w:rsid w:val="005343DE"/>
    <w:rsid w:val="005E29ED"/>
    <w:rsid w:val="0065321D"/>
    <w:rsid w:val="00707D7C"/>
    <w:rsid w:val="00737BA8"/>
    <w:rsid w:val="007E4715"/>
    <w:rsid w:val="00994973"/>
    <w:rsid w:val="00A956EC"/>
    <w:rsid w:val="00AD1E2A"/>
    <w:rsid w:val="00B1020A"/>
    <w:rsid w:val="00B330FE"/>
    <w:rsid w:val="00B95F25"/>
    <w:rsid w:val="00C2391C"/>
    <w:rsid w:val="00D33917"/>
    <w:rsid w:val="00D94AD6"/>
    <w:rsid w:val="00E150A7"/>
    <w:rsid w:val="00E219D1"/>
    <w:rsid w:val="00EA4B1B"/>
    <w:rsid w:val="00EF5714"/>
    <w:rsid w:val="00FC51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5F6"/>
  <w15:chartTrackingRefBased/>
  <w15:docId w15:val="{6CEC57AD-1BBB-44B7-827E-96EC6B4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6EC"/>
  </w:style>
  <w:style w:type="paragraph" w:styleId="Footer">
    <w:name w:val="footer"/>
    <w:basedOn w:val="Normal"/>
    <w:link w:val="FooterChar"/>
    <w:uiPriority w:val="99"/>
    <w:unhideWhenUsed/>
    <w:rsid w:val="00A9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6EC"/>
  </w:style>
  <w:style w:type="paragraph" w:customStyle="1" w:styleId="04xlpa">
    <w:name w:val="_04xlpa"/>
    <w:basedOn w:val="Normal"/>
    <w:rsid w:val="00A95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A9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636">
      <w:bodyDiv w:val="1"/>
      <w:marLeft w:val="0"/>
      <w:marRight w:val="0"/>
      <w:marTop w:val="0"/>
      <w:marBottom w:val="0"/>
      <w:divBdr>
        <w:top w:val="none" w:sz="0" w:space="0" w:color="auto"/>
        <w:left w:val="none" w:sz="0" w:space="0" w:color="auto"/>
        <w:bottom w:val="none" w:sz="0" w:space="0" w:color="auto"/>
        <w:right w:val="none" w:sz="0" w:space="0" w:color="auto"/>
      </w:divBdr>
    </w:div>
    <w:div w:id="306739354">
      <w:bodyDiv w:val="1"/>
      <w:marLeft w:val="0"/>
      <w:marRight w:val="0"/>
      <w:marTop w:val="0"/>
      <w:marBottom w:val="0"/>
      <w:divBdr>
        <w:top w:val="none" w:sz="0" w:space="0" w:color="auto"/>
        <w:left w:val="none" w:sz="0" w:space="0" w:color="auto"/>
        <w:bottom w:val="none" w:sz="0" w:space="0" w:color="auto"/>
        <w:right w:val="none" w:sz="0" w:space="0" w:color="auto"/>
      </w:divBdr>
    </w:div>
    <w:div w:id="504128414">
      <w:bodyDiv w:val="1"/>
      <w:marLeft w:val="0"/>
      <w:marRight w:val="0"/>
      <w:marTop w:val="0"/>
      <w:marBottom w:val="0"/>
      <w:divBdr>
        <w:top w:val="none" w:sz="0" w:space="0" w:color="auto"/>
        <w:left w:val="none" w:sz="0" w:space="0" w:color="auto"/>
        <w:bottom w:val="none" w:sz="0" w:space="0" w:color="auto"/>
        <w:right w:val="none" w:sz="0" w:space="0" w:color="auto"/>
      </w:divBdr>
    </w:div>
    <w:div w:id="602953105">
      <w:bodyDiv w:val="1"/>
      <w:marLeft w:val="0"/>
      <w:marRight w:val="0"/>
      <w:marTop w:val="0"/>
      <w:marBottom w:val="0"/>
      <w:divBdr>
        <w:top w:val="none" w:sz="0" w:space="0" w:color="auto"/>
        <w:left w:val="none" w:sz="0" w:space="0" w:color="auto"/>
        <w:bottom w:val="none" w:sz="0" w:space="0" w:color="auto"/>
        <w:right w:val="none" w:sz="0" w:space="0" w:color="auto"/>
      </w:divBdr>
    </w:div>
    <w:div w:id="794761222">
      <w:bodyDiv w:val="1"/>
      <w:marLeft w:val="0"/>
      <w:marRight w:val="0"/>
      <w:marTop w:val="0"/>
      <w:marBottom w:val="0"/>
      <w:divBdr>
        <w:top w:val="none" w:sz="0" w:space="0" w:color="auto"/>
        <w:left w:val="none" w:sz="0" w:space="0" w:color="auto"/>
        <w:bottom w:val="none" w:sz="0" w:space="0" w:color="auto"/>
        <w:right w:val="none" w:sz="0" w:space="0" w:color="auto"/>
      </w:divBdr>
    </w:div>
    <w:div w:id="12868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C3D8C2C658934F9BE25C3FF2206D16" ma:contentTypeVersion="14" ma:contentTypeDescription="Create a new document." ma:contentTypeScope="" ma:versionID="50cf40c59d5460485eb2814f8e15e2e5">
  <xsd:schema xmlns:xsd="http://www.w3.org/2001/XMLSchema" xmlns:xs="http://www.w3.org/2001/XMLSchema" xmlns:p="http://schemas.microsoft.com/office/2006/metadata/properties" xmlns:ns3="7fbb175d-5bfb-4aac-be0b-20552193aec3" xmlns:ns4="0d285fd3-09e2-4a14-9788-a5cb428d6a40" targetNamespace="http://schemas.microsoft.com/office/2006/metadata/properties" ma:root="true" ma:fieldsID="b9cfaa22ae4fe9996eddb3f0ed34c1d1" ns3:_="" ns4:_="">
    <xsd:import namespace="7fbb175d-5bfb-4aac-be0b-20552193aec3"/>
    <xsd:import namespace="0d285fd3-09e2-4a14-9788-a5cb428d6a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175d-5bfb-4aac-be0b-20552193ae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85fd3-09e2-4a14-9788-a5cb428d6a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BB241B-668F-4AC9-A2C4-D21773344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b175d-5bfb-4aac-be0b-20552193aec3"/>
    <ds:schemaRef ds:uri="0d285fd3-09e2-4a14-9788-a5cb428d6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EF0E0-D898-4C61-9649-016882056B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96BBAF-8FB1-473F-8FC0-E92D50E11D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Buri Vang</dc:creator>
  <cp:keywords/>
  <dc:description/>
  <cp:lastModifiedBy>Acer</cp:lastModifiedBy>
  <cp:revision>60</cp:revision>
  <dcterms:created xsi:type="dcterms:W3CDTF">2022-11-30T17:31:00Z</dcterms:created>
  <dcterms:modified xsi:type="dcterms:W3CDTF">2022-12-01T08:49:00Z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40683fd1-a3f5-43c5-b5b1-6eceb18dcc31</vt:lpwstr>
  </property>
  <property fmtid="{D5CDD505-2E9C-101B-9397-08002B2CF9AE}" pid="3" name="ContentTypeId">
    <vt:lpwstr>0x0101000DC3D8C2C658934F9BE25C3FF2206D16</vt:lpwstr>
  </property>
</Properties>
</file>