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411D" w14:textId="4A2DAEB3" w:rsidR="00F53ECE" w:rsidRPr="00F325F7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 xml:space="preserve">TEEV CAIJ </w:t>
      </w:r>
      <w:ins w:id="0" w:author="Acer" w:date="2022-12-01T15:08:00Z">
        <w:r w:rsidR="006D5559">
          <w:rPr>
            <w:rFonts w:cs="DokChampa"/>
            <w:sz w:val="20"/>
            <w:szCs w:val="20"/>
            <w:lang w:bidi="lo-LA"/>
          </w:rPr>
          <w:t>N</w:t>
        </w:r>
      </w:ins>
      <w:ins w:id="1" w:author="Acer" w:date="2022-12-01T15:09:00Z">
        <w:r w:rsidR="006D5559">
          <w:rPr>
            <w:rFonts w:cs="DokChampa"/>
            <w:sz w:val="20"/>
            <w:szCs w:val="20"/>
            <w:lang w:bidi="lo-LA"/>
          </w:rPr>
          <w:t xml:space="preserve">YOOG </w:t>
        </w:r>
      </w:ins>
      <w:r>
        <w:rPr>
          <w:sz w:val="20"/>
          <w:szCs w:val="20"/>
        </w:rPr>
        <w:t xml:space="preserve">TXHAJ TSHUAJ TIV THAIV KAB MOB COVID-19 </w:t>
      </w:r>
    </w:p>
    <w:p w14:paraId="6E2E3550" w14:textId="2AD97599" w:rsidR="00F325F7" w:rsidRPr="00F325F7" w:rsidRDefault="00A71022" w:rsidP="0FAEC8AB">
      <w:pPr>
        <w:rPr>
          <w:sz w:val="20"/>
          <w:szCs w:val="20"/>
        </w:rPr>
      </w:pPr>
      <w:proofErr w:type="spellStart"/>
      <w:ins w:id="2" w:author="Acer" w:date="2022-12-01T15:10:00Z">
        <w:r>
          <w:rPr>
            <w:sz w:val="20"/>
            <w:szCs w:val="20"/>
          </w:rPr>
          <w:t>Raws</w:t>
        </w:r>
        <w:proofErr w:type="spellEnd"/>
        <w:r>
          <w:rPr>
            <w:sz w:val="20"/>
            <w:szCs w:val="20"/>
          </w:rPr>
          <w:t xml:space="preserve"> </w:t>
        </w:r>
      </w:ins>
      <w:r w:rsidR="00E27450">
        <w:rPr>
          <w:sz w:val="20"/>
          <w:szCs w:val="20"/>
        </w:rPr>
        <w:t xml:space="preserve">Lub </w:t>
      </w:r>
      <w:proofErr w:type="spellStart"/>
      <w:r w:rsidR="00E27450">
        <w:rPr>
          <w:sz w:val="20"/>
          <w:szCs w:val="20"/>
        </w:rPr>
        <w:t>Caij</w:t>
      </w:r>
      <w:proofErr w:type="spellEnd"/>
      <w:r w:rsidR="00E27450">
        <w:rPr>
          <w:sz w:val="20"/>
          <w:szCs w:val="20"/>
        </w:rPr>
        <w:t xml:space="preserve"> </w:t>
      </w:r>
      <w:proofErr w:type="spellStart"/>
      <w:ins w:id="3" w:author="Acer" w:date="2022-12-01T15:10:00Z">
        <w:r>
          <w:rPr>
            <w:sz w:val="20"/>
            <w:szCs w:val="20"/>
          </w:rPr>
          <w:t>N</w:t>
        </w:r>
      </w:ins>
      <w:ins w:id="4" w:author="Acer" w:date="2022-12-01T15:11:00Z">
        <w:r>
          <w:rPr>
            <w:sz w:val="20"/>
            <w:szCs w:val="20"/>
          </w:rPr>
          <w:t>yoog</w:t>
        </w:r>
      </w:ins>
      <w:proofErr w:type="spellEnd"/>
      <w:del w:id="5" w:author="Acer" w:date="2022-12-01T15:10:00Z">
        <w:r w:rsidR="00E27450" w:rsidDel="00A71022">
          <w:rPr>
            <w:sz w:val="20"/>
            <w:szCs w:val="20"/>
          </w:rPr>
          <w:delText>Niaj Hnub</w:delText>
        </w:r>
      </w:del>
      <w:r w:rsidR="00E27450">
        <w:rPr>
          <w:sz w:val="20"/>
          <w:szCs w:val="20"/>
        </w:rPr>
        <w:t xml:space="preserve"> </w:t>
      </w:r>
    </w:p>
    <w:p w14:paraId="5C290DA2" w14:textId="7D859871" w:rsidR="00F325F7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 xml:space="preserve">Teem </w:t>
      </w:r>
      <w:proofErr w:type="spellStart"/>
      <w:r>
        <w:rPr>
          <w:sz w:val="20"/>
          <w:szCs w:val="20"/>
        </w:rPr>
        <w:t>Caij</w:t>
      </w:r>
      <w:proofErr w:type="spellEnd"/>
      <w:ins w:id="6" w:author="Acer" w:date="2022-12-01T15:11:00Z">
        <w:r w:rsidR="00CE018F">
          <w:rPr>
            <w:sz w:val="20"/>
            <w:szCs w:val="20"/>
          </w:rPr>
          <w:t xml:space="preserve"> </w:t>
        </w:r>
        <w:proofErr w:type="spellStart"/>
        <w:r w:rsidR="00CE018F">
          <w:rPr>
            <w:sz w:val="20"/>
            <w:szCs w:val="20"/>
          </w:rPr>
          <w:t>Nyoog</w:t>
        </w:r>
      </w:ins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Tias</w:t>
      </w:r>
      <w:proofErr w:type="spellEnd"/>
      <w:r>
        <w:rPr>
          <w:sz w:val="20"/>
          <w:szCs w:val="20"/>
        </w:rPr>
        <w:t xml:space="preserve"> Koj Lub </w:t>
      </w:r>
      <w:proofErr w:type="spellStart"/>
      <w:r>
        <w:rPr>
          <w:sz w:val="20"/>
          <w:szCs w:val="20"/>
        </w:rPr>
        <w:t>Cev</w:t>
      </w:r>
      <w:proofErr w:type="spellEnd"/>
      <w:r>
        <w:rPr>
          <w:sz w:val="20"/>
          <w:szCs w:val="20"/>
        </w:rPr>
        <w:t xml:space="preserve"> </w:t>
      </w:r>
      <w:del w:id="7" w:author="Acer" w:date="2022-12-01T15:14:00Z">
        <w:r w:rsidDel="00CE018F">
          <w:rPr>
            <w:sz w:val="20"/>
            <w:szCs w:val="20"/>
          </w:rPr>
          <w:delText>Uas</w:delText>
        </w:r>
      </w:del>
      <w:ins w:id="8" w:author="Acer" w:date="2022-12-01T15:14:00Z">
        <w:r w:rsidR="00CE018F">
          <w:rPr>
            <w:sz w:val="20"/>
            <w:szCs w:val="20"/>
          </w:rPr>
          <w:t xml:space="preserve"> Lis Kev</w:t>
        </w:r>
      </w:ins>
      <w:r>
        <w:rPr>
          <w:sz w:val="20"/>
          <w:szCs w:val="20"/>
        </w:rPr>
        <w:t xml:space="preserve"> T</w:t>
      </w:r>
      <w:proofErr w:type="spellStart"/>
      <w:r>
        <w:rPr>
          <w:sz w:val="20"/>
          <w:szCs w:val="20"/>
        </w:rPr>
        <w:t>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Kab</w:t>
      </w:r>
      <w:proofErr w:type="spellEnd"/>
      <w:r>
        <w:rPr>
          <w:sz w:val="20"/>
          <w:szCs w:val="20"/>
        </w:rPr>
        <w:t xml:space="preserve"> Mob </w:t>
      </w:r>
      <w:proofErr w:type="spellStart"/>
      <w:r>
        <w:rPr>
          <w:sz w:val="20"/>
          <w:szCs w:val="20"/>
        </w:rPr>
        <w:t>Tsis</w:t>
      </w:r>
      <w:proofErr w:type="spellEnd"/>
      <w:r>
        <w:rPr>
          <w:sz w:val="20"/>
          <w:szCs w:val="20"/>
        </w:rPr>
        <w:t xml:space="preserve"> </w:t>
      </w:r>
      <w:ins w:id="9" w:author="Acer" w:date="2022-12-01T15:14:00Z">
        <w:r w:rsidR="00CE018F">
          <w:rPr>
            <w:sz w:val="20"/>
            <w:szCs w:val="20"/>
          </w:rPr>
          <w:t xml:space="preserve">Zoo </w:t>
        </w:r>
      </w:ins>
      <w:del w:id="10" w:author="Acer" w:date="2022-12-01T15:14:00Z">
        <w:r w:rsidDel="00CE018F">
          <w:rPr>
            <w:sz w:val="20"/>
            <w:szCs w:val="20"/>
          </w:rPr>
          <w:delText>Nyhav Heev</w:delText>
        </w:r>
      </w:del>
      <w:r>
        <w:rPr>
          <w:sz w:val="20"/>
          <w:szCs w:val="20"/>
        </w:rPr>
        <w:t xml:space="preserve"> los sis </w:t>
      </w:r>
      <w:proofErr w:type="spellStart"/>
      <w:ins w:id="11" w:author="Acer" w:date="2022-12-01T15:14:00Z">
        <w:r w:rsidR="00CE018F">
          <w:rPr>
            <w:sz w:val="20"/>
            <w:szCs w:val="20"/>
          </w:rPr>
          <w:t>Tsi</w:t>
        </w:r>
      </w:ins>
      <w:ins w:id="12" w:author="Acer" w:date="2022-12-01T15:15:00Z">
        <w:r w:rsidR="00CE018F">
          <w:rPr>
            <w:sz w:val="20"/>
            <w:szCs w:val="20"/>
          </w:rPr>
          <w:t>s</w:t>
        </w:r>
        <w:proofErr w:type="spellEnd"/>
        <w:r w:rsidR="00CE018F">
          <w:rPr>
            <w:sz w:val="20"/>
            <w:szCs w:val="20"/>
          </w:rPr>
          <w:t xml:space="preserve"> </w:t>
        </w:r>
        <w:proofErr w:type="spellStart"/>
        <w:r w:rsidR="00CE018F">
          <w:rPr>
            <w:sz w:val="20"/>
            <w:szCs w:val="20"/>
          </w:rPr>
          <w:t>Muaj</w:t>
        </w:r>
        <w:proofErr w:type="spellEnd"/>
        <w:r w:rsidR="00CE018F">
          <w:rPr>
            <w:sz w:val="20"/>
            <w:szCs w:val="20"/>
          </w:rPr>
          <w:t xml:space="preserve"> Kev </w:t>
        </w:r>
        <w:proofErr w:type="spellStart"/>
        <w:r w:rsidR="00CE018F">
          <w:rPr>
            <w:sz w:val="20"/>
            <w:szCs w:val="20"/>
          </w:rPr>
          <w:t>Tiv</w:t>
        </w:r>
        <w:proofErr w:type="spellEnd"/>
        <w:r w:rsidR="00CE018F">
          <w:rPr>
            <w:sz w:val="20"/>
            <w:szCs w:val="20"/>
          </w:rPr>
          <w:t xml:space="preserve"> </w:t>
        </w:r>
        <w:proofErr w:type="spellStart"/>
        <w:r w:rsidR="00CE018F">
          <w:rPr>
            <w:sz w:val="20"/>
            <w:szCs w:val="20"/>
          </w:rPr>
          <w:t>Thaiv</w:t>
        </w:r>
        <w:proofErr w:type="spellEnd"/>
        <w:r w:rsidR="00CE018F">
          <w:rPr>
            <w:sz w:val="20"/>
            <w:szCs w:val="20"/>
          </w:rPr>
          <w:t xml:space="preserve"> </w:t>
        </w:r>
      </w:ins>
      <w:del w:id="13" w:author="Acer" w:date="2022-12-01T15:14:00Z">
        <w:r w:rsidDel="00CE018F">
          <w:rPr>
            <w:sz w:val="20"/>
            <w:szCs w:val="20"/>
          </w:rPr>
          <w:delText>mob hnyav</w:delText>
        </w:r>
      </w:del>
      <w:r>
        <w:rPr>
          <w:sz w:val="20"/>
          <w:szCs w:val="20"/>
        </w:rPr>
        <w:t xml:space="preserve"> </w:t>
      </w:r>
    </w:p>
    <w:p w14:paraId="4B4B48C0" w14:textId="2232B9F4" w:rsidR="00F325F7" w:rsidRPr="00F325F7" w:rsidRDefault="00F325F7">
      <w:pPr>
        <w:rPr>
          <w:rFonts w:cstheme="minorHAnsi"/>
          <w:sz w:val="20"/>
          <w:szCs w:val="20"/>
        </w:rPr>
      </w:pPr>
    </w:p>
    <w:p w14:paraId="60A80F15" w14:textId="6D340203" w:rsidR="00F325F7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 xml:space="preserve">COV ME NYUAM MOS &amp; COV ME NYUAM TAB TOM PIB </w:t>
      </w:r>
      <w:ins w:id="14" w:author="Acer" w:date="2022-12-01T15:16:00Z">
        <w:r w:rsidR="00396FA6">
          <w:rPr>
            <w:sz w:val="20"/>
            <w:szCs w:val="20"/>
          </w:rPr>
          <w:t xml:space="preserve">XYAUM MUS </w:t>
        </w:r>
      </w:ins>
      <w:del w:id="15" w:author="Acer" w:date="2022-12-01T15:16:00Z">
        <w:r w:rsidDel="00396FA6">
          <w:rPr>
            <w:sz w:val="20"/>
            <w:szCs w:val="20"/>
          </w:rPr>
          <w:delText>TAUG</w:delText>
        </w:r>
      </w:del>
      <w:r>
        <w:rPr>
          <w:sz w:val="20"/>
          <w:szCs w:val="20"/>
        </w:rPr>
        <w:t xml:space="preserve"> KEV </w:t>
      </w:r>
    </w:p>
    <w:p w14:paraId="474C9311" w14:textId="0F0E3C97" w:rsidR="00F325F7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 xml:space="preserve">COV ME NYUAM YAUS </w:t>
      </w:r>
    </w:p>
    <w:p w14:paraId="1176317A" w14:textId="7A109BEF" w:rsidR="00F325F7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>COV TUB NTXHAIS HLUAS &amp; COV LAUS</w:t>
      </w:r>
    </w:p>
    <w:p w14:paraId="0563D69F" w14:textId="622D4FBA" w:rsidR="00F325F7" w:rsidRPr="00F325F7" w:rsidRDefault="00F325F7">
      <w:pPr>
        <w:rPr>
          <w:rFonts w:cstheme="minorHAnsi"/>
          <w:sz w:val="20"/>
          <w:szCs w:val="20"/>
        </w:rPr>
      </w:pPr>
    </w:p>
    <w:p w14:paraId="7F5874B9" w14:textId="75F88DC2" w:rsidR="00F325F7" w:rsidRPr="00F325F7" w:rsidRDefault="00E2745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PFIZER</w:t>
      </w:r>
    </w:p>
    <w:p w14:paraId="5B633114" w14:textId="480382A0" w:rsidR="00F325F7" w:rsidRPr="00F325F7" w:rsidRDefault="00E2745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MODERNA</w:t>
      </w:r>
    </w:p>
    <w:p w14:paraId="1381B3E5" w14:textId="4DBEB756" w:rsidR="00F325F7" w:rsidRPr="00F325F7" w:rsidRDefault="00E2745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NOVAVAX</w:t>
      </w:r>
    </w:p>
    <w:p w14:paraId="288C372F" w14:textId="2E5809DF" w:rsidR="00F325F7" w:rsidRDefault="00F325F7">
      <w:pPr>
        <w:rPr>
          <w:rFonts w:cstheme="minorHAnsi"/>
          <w:sz w:val="20"/>
          <w:szCs w:val="20"/>
        </w:rPr>
      </w:pPr>
    </w:p>
    <w:p w14:paraId="020C3674" w14:textId="255CD987" w:rsidR="00F325F7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 xml:space="preserve">Hnub nyoog 6 hlis - 4 xyoo </w:t>
      </w:r>
    </w:p>
    <w:p w14:paraId="704A7C17" w14:textId="13BBC40D" w:rsidR="00F325F7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 xml:space="preserve">Hnub nyoog 6 hlis - 5 xyoo </w:t>
      </w:r>
    </w:p>
    <w:p w14:paraId="6A9794BD" w14:textId="438D0313" w:rsidR="00F325F7" w:rsidRDefault="00E27450" w:rsidP="0FAEC8AB">
      <w:pPr>
        <w:rPr>
          <w:sz w:val="20"/>
          <w:szCs w:val="20"/>
        </w:rPr>
      </w:pPr>
      <w:bookmarkStart w:id="16" w:name="_Int_X1XV5nKA"/>
      <w:r>
        <w:rPr>
          <w:sz w:val="20"/>
          <w:szCs w:val="20"/>
        </w:rPr>
        <w:t xml:space="preserve">Hnub nyoog 5-11 xyoo </w:t>
      </w:r>
      <w:bookmarkEnd w:id="16"/>
    </w:p>
    <w:p w14:paraId="0CA02F40" w14:textId="2064513B" w:rsidR="00F325F7" w:rsidRDefault="00E27450" w:rsidP="0FAEC8AB">
      <w:pPr>
        <w:rPr>
          <w:rFonts w:ascii="Calibri" w:eastAsia="Calibri" w:hAnsi="Calibri" w:cs="Calibri"/>
          <w:color w:val="00B050"/>
          <w:sz w:val="20"/>
          <w:szCs w:val="20"/>
        </w:rPr>
      </w:pPr>
      <w:bookmarkStart w:id="17" w:name="_Int_gdGtBO4Y"/>
      <w:r>
        <w:rPr>
          <w:sz w:val="20"/>
          <w:szCs w:val="20"/>
        </w:rPr>
        <w:t xml:space="preserve">Hnub nyoog 6-11 xyoo </w:t>
      </w:r>
      <w:bookmarkEnd w:id="17"/>
    </w:p>
    <w:p w14:paraId="69F7FA18" w14:textId="70E523BE" w:rsidR="00F325F7" w:rsidRDefault="00E27450" w:rsidP="0FAEC8AB">
      <w:pPr>
        <w:rPr>
          <w:rFonts w:ascii="Calibri" w:eastAsia="Calibri" w:hAnsi="Calibri" w:cs="Calibri"/>
          <w:color w:val="00B050"/>
          <w:sz w:val="20"/>
          <w:szCs w:val="20"/>
        </w:rPr>
      </w:pPr>
      <w:bookmarkStart w:id="18" w:name="_Int_3eZVLNuX"/>
      <w:proofErr w:type="spellStart"/>
      <w:r>
        <w:rPr>
          <w:sz w:val="20"/>
          <w:szCs w:val="20"/>
        </w:rPr>
        <w:t>Hnub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nyoog</w:t>
      </w:r>
      <w:proofErr w:type="spellEnd"/>
      <w:r>
        <w:rPr>
          <w:sz w:val="20"/>
          <w:szCs w:val="20"/>
        </w:rPr>
        <w:t xml:space="preserve"> </w:t>
      </w:r>
      <w:proofErr w:type="spellStart"/>
      <w:ins w:id="19" w:author="Acer" w:date="2022-12-01T15:20:00Z">
        <w:r w:rsidR="00CB3CE6">
          <w:rPr>
            <w:sz w:val="20"/>
            <w:szCs w:val="20"/>
          </w:rPr>
          <w:t>duas</w:t>
        </w:r>
        <w:proofErr w:type="spellEnd"/>
        <w:r w:rsidR="00CB3CE6">
          <w:rPr>
            <w:sz w:val="20"/>
            <w:szCs w:val="20"/>
          </w:rPr>
          <w:t xml:space="preserve"> </w:t>
        </w:r>
      </w:ins>
      <w:r>
        <w:rPr>
          <w:sz w:val="20"/>
          <w:szCs w:val="20"/>
        </w:rPr>
        <w:t>12</w:t>
      </w:r>
      <w:del w:id="20" w:author="Acer" w:date="2022-12-01T15:20:00Z">
        <w:r w:rsidDel="00CB3CE6">
          <w:rPr>
            <w:sz w:val="20"/>
            <w:szCs w:val="20"/>
          </w:rPr>
          <w:delText>+</w:delText>
        </w:r>
      </w:del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xyoo</w:t>
      </w:r>
      <w:proofErr w:type="spellEnd"/>
      <w:r>
        <w:rPr>
          <w:sz w:val="20"/>
          <w:szCs w:val="20"/>
        </w:rPr>
        <w:t xml:space="preserve"> </w:t>
      </w:r>
      <w:bookmarkEnd w:id="18"/>
    </w:p>
    <w:p w14:paraId="356C83A2" w14:textId="1F02B931" w:rsidR="00F325F7" w:rsidRPr="00F325F7" w:rsidRDefault="00E27450">
      <w:pPr>
        <w:rPr>
          <w:rFonts w:cstheme="minorHAns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TSIS TUAJ YEEM SIV TAU </w:t>
      </w:r>
    </w:p>
    <w:p w14:paraId="477D6F8D" w14:textId="69256503" w:rsidR="00F325F7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 xml:space="preserve">Koob 1 </w:t>
      </w:r>
    </w:p>
    <w:p w14:paraId="4709F784" w14:textId="39CF84C6" w:rsidR="00F325F7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 xml:space="preserve">Koob 2 </w:t>
      </w:r>
    </w:p>
    <w:p w14:paraId="5ECB79FB" w14:textId="2366CCE7" w:rsidR="00F325F7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 xml:space="preserve">Koob 3 </w:t>
      </w:r>
    </w:p>
    <w:p w14:paraId="08E03D3F" w14:textId="7611C95C" w:rsidR="00F325F7" w:rsidRDefault="00E27450" w:rsidP="289FC2A0">
      <w:pPr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>
        <w:rPr>
          <w:sz w:val="20"/>
          <w:szCs w:val="20"/>
        </w:rPr>
        <w:t xml:space="preserve">Booster </w:t>
      </w:r>
    </w:p>
    <w:p w14:paraId="6E64A1DB" w14:textId="38136441" w:rsidR="0FAEC8AB" w:rsidRDefault="0FAEC8AB" w:rsidP="0FAEC8AB">
      <w:pPr>
        <w:rPr>
          <w:sz w:val="20"/>
          <w:szCs w:val="20"/>
        </w:rPr>
      </w:pPr>
    </w:p>
    <w:p w14:paraId="5E458258" w14:textId="045D3B0C" w:rsidR="00F325F7" w:rsidRDefault="00E27450" w:rsidP="0FAEC8AB">
      <w:pPr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Tos 3-8 lub lim tiam </w:t>
      </w:r>
    </w:p>
    <w:p w14:paraId="07AEDE5B" w14:textId="3FBF7E4B" w:rsidR="00F04FAC" w:rsidRPr="00F04FAC" w:rsidRDefault="00E27450" w:rsidP="0FAEC8AB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Tos 4-8 lub lim tiam</w:t>
      </w:r>
    </w:p>
    <w:p w14:paraId="276A8736" w14:textId="10271A9C" w:rsidR="00F325F7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 xml:space="preserve">Tos tsawg kawg 8 lub lim tiam </w:t>
      </w:r>
    </w:p>
    <w:p w14:paraId="473497D5" w14:textId="01263752" w:rsidR="00F04FAC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>Tos tsawg kawg 2 lub hlis</w:t>
      </w:r>
    </w:p>
    <w:p w14:paraId="3224FE2F" w14:textId="50383029" w:rsidR="00F04FAC" w:rsidRDefault="00F04FAC" w:rsidP="0FAEC8AB">
      <w:pPr>
        <w:rPr>
          <w:sz w:val="20"/>
          <w:szCs w:val="20"/>
        </w:rPr>
      </w:pPr>
    </w:p>
    <w:p w14:paraId="169C6722" w14:textId="1F075BBC" w:rsidR="00F04FAC" w:rsidRDefault="00E27450" w:rsidP="0FAEC8A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Hnub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nyoog</w:t>
      </w:r>
      <w:proofErr w:type="spellEnd"/>
      <w:r>
        <w:rPr>
          <w:sz w:val="20"/>
          <w:szCs w:val="20"/>
        </w:rPr>
        <w:t xml:space="preserve"> 5</w:t>
      </w:r>
      <w:ins w:id="21" w:author="Acer" w:date="2022-12-01T15:23:00Z">
        <w:r w:rsidR="00CB3CE6">
          <w:rPr>
            <w:sz w:val="20"/>
            <w:szCs w:val="20"/>
          </w:rPr>
          <w:t xml:space="preserve"> </w:t>
        </w:r>
        <w:proofErr w:type="spellStart"/>
        <w:r w:rsidR="00CB3CE6">
          <w:rPr>
            <w:sz w:val="20"/>
            <w:szCs w:val="20"/>
          </w:rPr>
          <w:t>xyoo</w:t>
        </w:r>
      </w:ins>
      <w:proofErr w:type="spellEnd"/>
      <w:r>
        <w:rPr>
          <w:sz w:val="20"/>
          <w:szCs w:val="20"/>
        </w:rPr>
        <w:t xml:space="preserve"> Pfizer Monovalent, </w:t>
      </w:r>
      <w:proofErr w:type="spellStart"/>
      <w:r>
        <w:rPr>
          <w:sz w:val="20"/>
          <w:szCs w:val="20"/>
        </w:rPr>
        <w:t>Hnub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nyoog</w:t>
      </w:r>
      <w:proofErr w:type="spellEnd"/>
      <w:ins w:id="22" w:author="Acer" w:date="2022-12-01T15:23:00Z">
        <w:r w:rsidR="00CB3CE6">
          <w:rPr>
            <w:sz w:val="20"/>
            <w:szCs w:val="20"/>
          </w:rPr>
          <w:t xml:space="preserve"> </w:t>
        </w:r>
        <w:proofErr w:type="spellStart"/>
        <w:r w:rsidR="00CB3CE6">
          <w:rPr>
            <w:sz w:val="20"/>
            <w:szCs w:val="20"/>
          </w:rPr>
          <w:t>siab</w:t>
        </w:r>
        <w:proofErr w:type="spellEnd"/>
        <w:r w:rsidR="00CB3CE6">
          <w:rPr>
            <w:sz w:val="20"/>
            <w:szCs w:val="20"/>
          </w:rPr>
          <w:t xml:space="preserve"> </w:t>
        </w:r>
        <w:proofErr w:type="spellStart"/>
        <w:r w:rsidR="00CB3CE6">
          <w:rPr>
            <w:sz w:val="20"/>
            <w:szCs w:val="20"/>
          </w:rPr>
          <w:t>duas</w:t>
        </w:r>
      </w:ins>
      <w:proofErr w:type="spellEnd"/>
      <w:r>
        <w:rPr>
          <w:sz w:val="20"/>
          <w:szCs w:val="20"/>
        </w:rPr>
        <w:t xml:space="preserve"> 6</w:t>
      </w:r>
      <w:del w:id="23" w:author="Acer" w:date="2022-12-01T15:23:00Z">
        <w:r w:rsidDel="00CB3CE6">
          <w:rPr>
            <w:sz w:val="20"/>
            <w:szCs w:val="20"/>
          </w:rPr>
          <w:delText>+</w:delText>
        </w:r>
      </w:del>
      <w:r>
        <w:rPr>
          <w:sz w:val="20"/>
          <w:szCs w:val="20"/>
        </w:rPr>
        <w:t xml:space="preserve"> Pfizer los sis Moderna bivalent booster</w:t>
      </w:r>
    </w:p>
    <w:p w14:paraId="342E97B2" w14:textId="7A7E4FD1" w:rsidR="003D332B" w:rsidRDefault="003D332B" w:rsidP="0FAEC8AB">
      <w:pPr>
        <w:rPr>
          <w:sz w:val="20"/>
          <w:szCs w:val="20"/>
        </w:rPr>
      </w:pPr>
    </w:p>
    <w:p w14:paraId="774D7886" w14:textId="2362689F" w:rsidR="00F04FAC" w:rsidRPr="00F325F7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>(Pfizer los sis Moderna bivalent booster, tsis hais txog ntawm cov koob tshuaj monovalent booster uas tau txais yav tas dhau los)</w:t>
      </w:r>
    </w:p>
    <w:p w14:paraId="6D5B7EC3" w14:textId="3E059F3E" w:rsidR="00F325F7" w:rsidRPr="00F325F7" w:rsidRDefault="00F325F7" w:rsidP="0FAEC8AB">
      <w:pPr>
        <w:pStyle w:val="BasicParagraph"/>
        <w:rPr>
          <w:color w:val="000000" w:themeColor="text1"/>
          <w:sz w:val="20"/>
          <w:szCs w:val="20"/>
        </w:rPr>
      </w:pPr>
    </w:p>
    <w:p w14:paraId="7AC59037" w14:textId="73079147" w:rsidR="0FAEC8AB" w:rsidRDefault="00E27450" w:rsidP="0FAEC8AB">
      <w:pPr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>
        <w:rPr>
          <w:sz w:val="20"/>
          <w:szCs w:val="20"/>
        </w:rPr>
        <w:t>Pfizer los sis Moderna bivalent booster</w:t>
      </w:r>
    </w:p>
    <w:p w14:paraId="297698CA" w14:textId="11545F20" w:rsidR="00F325F7" w:rsidRDefault="00F325F7" w:rsidP="0FAEC8AB">
      <w:pPr>
        <w:rPr>
          <w:rFonts w:ascii="Calibri" w:eastAsia="Calibri" w:hAnsi="Calibri" w:cs="Calibri"/>
          <w:color w:val="00B050"/>
          <w:sz w:val="20"/>
          <w:szCs w:val="20"/>
        </w:rPr>
      </w:pPr>
    </w:p>
    <w:p w14:paraId="4F52251F" w14:textId="30805E1D" w:rsidR="00F325F7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 xml:space="preserve">*   </w:t>
      </w:r>
      <w:proofErr w:type="spellStart"/>
      <w:r>
        <w:rPr>
          <w:sz w:val="20"/>
          <w:szCs w:val="20"/>
        </w:rPr>
        <w:t>Saib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caij</w:t>
      </w:r>
      <w:proofErr w:type="spellEnd"/>
      <w:ins w:id="24" w:author="Acer" w:date="2022-12-01T15:25:00Z">
        <w:r w:rsidR="00CB3CE6">
          <w:rPr>
            <w:sz w:val="20"/>
            <w:szCs w:val="20"/>
          </w:rPr>
          <w:t xml:space="preserve"> </w:t>
        </w:r>
        <w:proofErr w:type="spellStart"/>
        <w:r w:rsidR="00CB3CE6">
          <w:rPr>
            <w:sz w:val="20"/>
            <w:szCs w:val="20"/>
          </w:rPr>
          <w:t>nyoog</w:t>
        </w:r>
      </w:ins>
      <w:proofErr w:type="spellEnd"/>
      <w:r>
        <w:rPr>
          <w:sz w:val="20"/>
          <w:szCs w:val="20"/>
        </w:rPr>
        <w:t xml:space="preserve"> r</w:t>
      </w:r>
      <w:proofErr w:type="spellStart"/>
      <w:r>
        <w:rPr>
          <w:sz w:val="20"/>
          <w:szCs w:val="20"/>
        </w:rPr>
        <w:t>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cov</w:t>
      </w:r>
      <w:proofErr w:type="spellEnd"/>
      <w:r>
        <w:rPr>
          <w:sz w:val="20"/>
          <w:szCs w:val="20"/>
        </w:rPr>
        <w:t xml:space="preserve"> me nyuam yaus nyob rau hauv </w:t>
      </w:r>
      <w:proofErr w:type="spellStart"/>
      <w:r>
        <w:rPr>
          <w:sz w:val="20"/>
          <w:szCs w:val="20"/>
        </w:rPr>
        <w:t>kev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hloov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ntawm</w:t>
      </w:r>
      <w:proofErr w:type="spellEnd"/>
      <w:r>
        <w:rPr>
          <w:sz w:val="20"/>
          <w:szCs w:val="20"/>
        </w:rPr>
        <w:t xml:space="preserve"> </w:t>
      </w:r>
      <w:del w:id="25" w:author="Acer" w:date="2022-12-01T15:25:00Z">
        <w:r w:rsidDel="00CB3CE6">
          <w:rPr>
            <w:sz w:val="20"/>
            <w:szCs w:val="20"/>
          </w:rPr>
          <w:delText xml:space="preserve">ncua </w:delText>
        </w:r>
      </w:del>
      <w:proofErr w:type="spellStart"/>
      <w:r>
        <w:rPr>
          <w:sz w:val="20"/>
          <w:szCs w:val="20"/>
        </w:rPr>
        <w:t>hnub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nyoog</w:t>
      </w:r>
      <w:proofErr w:type="spellEnd"/>
      <w:r>
        <w:rPr>
          <w:sz w:val="20"/>
          <w:szCs w:val="20"/>
        </w:rPr>
        <w:t xml:space="preserve"> </w:t>
      </w:r>
      <w:ins w:id="26" w:author="Acer" w:date="2022-12-01T15:26:00Z">
        <w:r w:rsidR="00CB3CE6">
          <w:rPr>
            <w:sz w:val="20"/>
            <w:szCs w:val="20"/>
          </w:rPr>
          <w:t>mee</w:t>
        </w:r>
      </w:ins>
      <w:del w:id="27" w:author="Acer" w:date="2022-12-01T15:26:00Z">
        <w:r w:rsidDel="00CB3CE6">
          <w:rPr>
            <w:sz w:val="20"/>
            <w:szCs w:val="20"/>
          </w:rPr>
          <w:delText>hluas</w:delText>
        </w:r>
      </w:del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rau</w:t>
      </w:r>
      <w:proofErr w:type="spellEnd"/>
      <w:del w:id="28" w:author="Acer" w:date="2022-12-01T15:26:00Z">
        <w:r w:rsidDel="00CB3CE6">
          <w:rPr>
            <w:sz w:val="20"/>
            <w:szCs w:val="20"/>
          </w:rPr>
          <w:delText xml:space="preserve"> ncua</w:delText>
        </w:r>
      </w:del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hnub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nyoog</w:t>
      </w:r>
      <w:proofErr w:type="spellEnd"/>
      <w:r>
        <w:rPr>
          <w:sz w:val="20"/>
          <w:szCs w:val="20"/>
        </w:rPr>
        <w:t xml:space="preserve"> </w:t>
      </w:r>
      <w:proofErr w:type="spellStart"/>
      <w:ins w:id="29" w:author="Acer" w:date="2022-12-01T15:26:00Z">
        <w:r w:rsidR="00CB3CE6">
          <w:rPr>
            <w:sz w:val="20"/>
            <w:szCs w:val="20"/>
          </w:rPr>
          <w:t>ntau</w:t>
        </w:r>
      </w:ins>
      <w:proofErr w:type="spellEnd"/>
      <w:del w:id="30" w:author="Acer" w:date="2022-12-01T15:26:00Z">
        <w:r w:rsidDel="00CB3CE6">
          <w:rPr>
            <w:sz w:val="20"/>
            <w:szCs w:val="20"/>
          </w:rPr>
          <w:delText>laus</w:delText>
        </w:r>
      </w:del>
      <w:r>
        <w:rPr>
          <w:sz w:val="20"/>
          <w:szCs w:val="20"/>
        </w:rPr>
        <w:t xml:space="preserve">: Pfizer | Moderna. </w:t>
      </w:r>
    </w:p>
    <w:p w14:paraId="234F2697" w14:textId="77777777" w:rsidR="00326D5E" w:rsidRDefault="00E27450" w:rsidP="0FAEC8AB">
      <w:pPr>
        <w:pStyle w:val="BasicParagraph"/>
        <w:rPr>
          <w:rFonts w:asciiTheme="minorHAnsi" w:hAnsiTheme="minorHAnsi" w:cstheme="minorBidi"/>
          <w:sz w:val="20"/>
          <w:szCs w:val="20"/>
        </w:rPr>
      </w:pPr>
      <w:proofErr w:type="gramStart"/>
      <w:r>
        <w:rPr>
          <w:rFonts w:asciiTheme="minorHAnsi" w:hAnsiTheme="minorHAnsi" w:cstheme="minorBidi"/>
          <w:sz w:val="20"/>
          <w:szCs w:val="20"/>
        </w:rPr>
        <w:t>^  Ncua</w:t>
      </w:r>
      <w:proofErr w:type="gramEnd"/>
      <w:r>
        <w:rPr>
          <w:rFonts w:asciiTheme="minorHAnsi" w:hAnsiTheme="minorHAnsi" w:cstheme="minorBidi"/>
          <w:sz w:val="20"/>
          <w:szCs w:val="20"/>
        </w:rPr>
        <w:t xml:space="preserve"> sij hawm 8-lub lim tiam yuav zoo tshaj rau qee tus neeg, </w:t>
      </w:r>
      <w:proofErr w:type="spellStart"/>
      <w:r>
        <w:rPr>
          <w:rFonts w:asciiTheme="minorHAnsi" w:hAnsiTheme="minorHAnsi" w:cstheme="minorBidi"/>
          <w:sz w:val="20"/>
          <w:szCs w:val="20"/>
        </w:rPr>
        <w:t>tshwj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xeeb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tshaj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yog</w:t>
      </w:r>
      <w:proofErr w:type="spellEnd"/>
      <w:del w:id="31" w:author="Acer" w:date="2022-12-01T15:26:00Z">
        <w:r w:rsidDel="00CB3CE6">
          <w:rPr>
            <w:rFonts w:asciiTheme="minorHAnsi" w:hAnsiTheme="minorHAnsi" w:cstheme="minorBidi"/>
            <w:sz w:val="20"/>
            <w:szCs w:val="20"/>
          </w:rPr>
          <w:delText xml:space="preserve"> rau</w:delText>
        </w:r>
      </w:del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cov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txiv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neej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hnub nyoog 12-39 xyoo.</w:t>
      </w:r>
    </w:p>
    <w:p w14:paraId="3CAD2E19" w14:textId="77777777" w:rsidR="00326D5E" w:rsidRDefault="00E27450" w:rsidP="0FAEC8AB">
      <w:pPr>
        <w:pStyle w:val="BasicParagraph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^^ CDC tsis pom zoo kom muab cov khoom sib xyaw rau koj cov koob tshuaj thawj zaug. </w:t>
      </w:r>
    </w:p>
    <w:p w14:paraId="7A694714" w14:textId="5CE1B4F3" w:rsidR="0FAEC8AB" w:rsidRDefault="00E27450" w:rsidP="0FAEC8AB">
      <w:pPr>
        <w:pStyle w:val="BasicParagraph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Saib cov kev txiav txim siab ib ntus rau kev siv cov tshuaj tiv thaiv kab mob COVID-19 kom paub meej. </w:t>
      </w:r>
      <w:proofErr w:type="spellStart"/>
      <w:ins w:id="32" w:author="Acer" w:date="2022-12-01T15:28:00Z">
        <w:r w:rsidR="00CB3CE6">
          <w:rPr>
            <w:rFonts w:asciiTheme="minorHAnsi" w:hAnsiTheme="minorHAnsi" w:cstheme="minorBidi"/>
            <w:sz w:val="20"/>
            <w:szCs w:val="20"/>
          </w:rPr>
          <w:t>Tej</w:t>
        </w:r>
        <w:proofErr w:type="spellEnd"/>
        <w:r w:rsidR="00CB3CE6">
          <w:rPr>
            <w:rFonts w:asciiTheme="minorHAnsi" w:hAnsiTheme="minorHAnsi" w:cstheme="minorBidi"/>
            <w:sz w:val="20"/>
            <w:szCs w:val="20"/>
          </w:rPr>
          <w:t xml:space="preserve"> </w:t>
        </w:r>
        <w:proofErr w:type="spellStart"/>
        <w:r w:rsidR="00CB3CE6">
          <w:rPr>
            <w:rFonts w:asciiTheme="minorHAnsi" w:hAnsiTheme="minorHAnsi" w:cstheme="minorBidi"/>
            <w:sz w:val="20"/>
            <w:szCs w:val="20"/>
          </w:rPr>
          <w:t>zaum</w:t>
        </w:r>
        <w:proofErr w:type="spellEnd"/>
        <w:r w:rsidR="00CB3CE6">
          <w:rPr>
            <w:rFonts w:asciiTheme="minorHAnsi" w:hAnsiTheme="minorHAnsi" w:cstheme="minorBidi"/>
            <w:sz w:val="20"/>
            <w:szCs w:val="20"/>
          </w:rPr>
          <w:t xml:space="preserve"> </w:t>
        </w:r>
      </w:ins>
      <w:del w:id="33" w:author="Acer" w:date="2022-12-01T15:28:00Z">
        <w:r w:rsidDel="00CB3CE6">
          <w:rPr>
            <w:rFonts w:asciiTheme="minorHAnsi" w:hAnsiTheme="minorHAnsi" w:cstheme="minorBidi"/>
            <w:sz w:val="20"/>
            <w:szCs w:val="20"/>
          </w:rPr>
          <w:delText>L</w:delText>
        </w:r>
      </w:del>
      <w:ins w:id="34" w:author="Acer" w:date="2022-12-01T15:28:00Z">
        <w:r w:rsidR="00CB3CE6">
          <w:rPr>
            <w:rFonts w:asciiTheme="minorHAnsi" w:hAnsiTheme="minorHAnsi" w:cstheme="minorBidi"/>
            <w:sz w:val="20"/>
            <w:szCs w:val="20"/>
          </w:rPr>
          <w:t>l</w:t>
        </w:r>
      </w:ins>
      <w:r>
        <w:rPr>
          <w:rFonts w:asciiTheme="minorHAnsi" w:hAnsiTheme="minorHAnsi" w:cstheme="minorBidi"/>
          <w:sz w:val="20"/>
          <w:szCs w:val="20"/>
        </w:rPr>
        <w:t xml:space="preserve">ub </w:t>
      </w:r>
      <w:proofErr w:type="spellStart"/>
      <w:r>
        <w:rPr>
          <w:rFonts w:asciiTheme="minorHAnsi" w:hAnsiTheme="minorHAnsi" w:cstheme="minorBidi"/>
          <w:sz w:val="20"/>
          <w:szCs w:val="20"/>
        </w:rPr>
        <w:t>caij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ins w:id="35" w:author="Acer" w:date="2022-12-01T15:28:00Z">
        <w:r w:rsidR="00CB3CE6">
          <w:rPr>
            <w:rFonts w:asciiTheme="minorHAnsi" w:hAnsiTheme="minorHAnsi" w:cstheme="minorBidi"/>
            <w:sz w:val="20"/>
            <w:szCs w:val="20"/>
          </w:rPr>
          <w:t xml:space="preserve">nyob </w:t>
        </w:r>
      </w:ins>
      <w:del w:id="36" w:author="Acer" w:date="2022-12-01T15:28:00Z">
        <w:r w:rsidDel="00CB3CE6">
          <w:rPr>
            <w:rFonts w:asciiTheme="minorHAnsi" w:hAnsiTheme="minorHAnsi" w:cstheme="minorBidi"/>
            <w:sz w:val="20"/>
            <w:szCs w:val="20"/>
          </w:rPr>
          <w:delText>tej zaum</w:delText>
        </w:r>
      </w:del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kuj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yuav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muaj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kev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hloov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pauv</w:t>
      </w:r>
    </w:p>
    <w:p w14:paraId="68049BB2" w14:textId="7D2A89C2" w:rsidR="00F325F7" w:rsidRDefault="00F325F7">
      <w:pPr>
        <w:rPr>
          <w:rFonts w:cstheme="minorHAnsi"/>
          <w:sz w:val="20"/>
          <w:szCs w:val="20"/>
        </w:rPr>
      </w:pPr>
    </w:p>
    <w:p w14:paraId="5A1D3A79" w14:textId="58DE9554" w:rsidR="00B67F64" w:rsidRDefault="00E27450" w:rsidP="0FAEC8AB">
      <w:pPr>
        <w:rPr>
          <w:sz w:val="20"/>
          <w:szCs w:val="20"/>
        </w:rPr>
      </w:pPr>
      <w:r>
        <w:rPr>
          <w:sz w:val="20"/>
          <w:szCs w:val="20"/>
        </w:rPr>
        <w:t>Mus saib ntawm MyTurn.ca.gov los sis hu rau (833) 422-4255 txhawm rau nrhiav tshuaj tiv thaiv kab mob COVID-19 nyob ze cheeb tsam koj nyob.</w:t>
      </w:r>
      <w:r>
        <w:rPr>
          <w:rFonts w:ascii="Times New Roman" w:hAnsi="Times New Roman"/>
          <w:color w:val="00B050"/>
          <w:sz w:val="20"/>
          <w:szCs w:val="20"/>
        </w:rPr>
        <w:t xml:space="preserve"> </w:t>
      </w:r>
    </w:p>
    <w:p w14:paraId="63F3D7AD" w14:textId="37B7A9C4" w:rsidR="00B67F64" w:rsidRDefault="00B67F64" w:rsidP="0FAEC8AB">
      <w:pPr>
        <w:rPr>
          <w:sz w:val="20"/>
          <w:szCs w:val="20"/>
        </w:rPr>
      </w:pPr>
    </w:p>
    <w:p w14:paraId="45634076" w14:textId="0BACBB39" w:rsidR="00B67F64" w:rsidRDefault="00B67F64">
      <w:pPr>
        <w:rPr>
          <w:rFonts w:cstheme="minorHAnsi"/>
          <w:sz w:val="20"/>
          <w:szCs w:val="20"/>
        </w:rPr>
      </w:pPr>
    </w:p>
    <w:p w14:paraId="636C4D8F" w14:textId="2DB870FA" w:rsidR="00B67F64" w:rsidRPr="00F325F7" w:rsidRDefault="00E27450" w:rsidP="0FAEC8AB">
      <w:pPr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>
        <w:rPr>
          <w:sz w:val="20"/>
          <w:szCs w:val="20"/>
        </w:rPr>
        <w:t>Rau hnub 10/20/22</w:t>
      </w:r>
    </w:p>
    <w:p w14:paraId="7C9730B3" w14:textId="06DF22DF" w:rsidR="00B67F64" w:rsidRPr="00F325F7" w:rsidRDefault="00B67F64" w:rsidP="0FAEC8AB">
      <w:pPr>
        <w:rPr>
          <w:sz w:val="20"/>
          <w:szCs w:val="20"/>
        </w:rPr>
      </w:pPr>
    </w:p>
    <w:sectPr w:rsidR="00B67F64" w:rsidRPr="00F325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EA50" w14:textId="77777777" w:rsidR="00893383" w:rsidRDefault="00893383">
      <w:r>
        <w:separator/>
      </w:r>
    </w:p>
  </w:endnote>
  <w:endnote w:type="continuationSeparator" w:id="0">
    <w:p w14:paraId="41240175" w14:textId="77777777" w:rsidR="00893383" w:rsidRDefault="00893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D6A86" w14:textId="77777777" w:rsidR="00893383" w:rsidRDefault="00893383">
      <w:r>
        <w:separator/>
      </w:r>
    </w:p>
  </w:footnote>
  <w:footnote w:type="continuationSeparator" w:id="0">
    <w:p w14:paraId="2224713B" w14:textId="77777777" w:rsidR="00893383" w:rsidRDefault="00893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06D1F" w14:textId="7547E1B0" w:rsidR="00326D5E" w:rsidRDefault="00E27450">
    <w:pPr>
      <w:pStyle w:val="Header"/>
    </w:pPr>
    <w:r>
      <w:t>Txhais Ua Lus Hmoob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F7"/>
    <w:rsid w:val="00326D5E"/>
    <w:rsid w:val="00396FA6"/>
    <w:rsid w:val="003D332B"/>
    <w:rsid w:val="004D743E"/>
    <w:rsid w:val="00632329"/>
    <w:rsid w:val="006D5559"/>
    <w:rsid w:val="00893383"/>
    <w:rsid w:val="00A71022"/>
    <w:rsid w:val="00B67F64"/>
    <w:rsid w:val="00CB3CE6"/>
    <w:rsid w:val="00CD270C"/>
    <w:rsid w:val="00CE018F"/>
    <w:rsid w:val="00DAE6EB"/>
    <w:rsid w:val="00E27450"/>
    <w:rsid w:val="00F04FAC"/>
    <w:rsid w:val="00F325F7"/>
    <w:rsid w:val="00F53ECE"/>
    <w:rsid w:val="01E8EEE5"/>
    <w:rsid w:val="01EE3954"/>
    <w:rsid w:val="03501BE7"/>
    <w:rsid w:val="03633256"/>
    <w:rsid w:val="05209597"/>
    <w:rsid w:val="085D7AD8"/>
    <w:rsid w:val="0A01DCC7"/>
    <w:rsid w:val="0CB5B714"/>
    <w:rsid w:val="0E783F52"/>
    <w:rsid w:val="0F09B405"/>
    <w:rsid w:val="0FAEC8AB"/>
    <w:rsid w:val="104E78AA"/>
    <w:rsid w:val="12F6A735"/>
    <w:rsid w:val="13007AF9"/>
    <w:rsid w:val="14878B7F"/>
    <w:rsid w:val="1979B04B"/>
    <w:rsid w:val="1A8A074C"/>
    <w:rsid w:val="1AEB3A01"/>
    <w:rsid w:val="1C91E5C8"/>
    <w:rsid w:val="1FBD7ABC"/>
    <w:rsid w:val="1FCDA7C1"/>
    <w:rsid w:val="1FD67934"/>
    <w:rsid w:val="20F5B9CC"/>
    <w:rsid w:val="21CA2D44"/>
    <w:rsid w:val="24038ED2"/>
    <w:rsid w:val="2495A8A9"/>
    <w:rsid w:val="28755EFE"/>
    <w:rsid w:val="289FC2A0"/>
    <w:rsid w:val="291D79D3"/>
    <w:rsid w:val="29A27874"/>
    <w:rsid w:val="2A3D7129"/>
    <w:rsid w:val="2B1F173C"/>
    <w:rsid w:val="2D6D9B99"/>
    <w:rsid w:val="2DB33C32"/>
    <w:rsid w:val="2EED02BC"/>
    <w:rsid w:val="30206260"/>
    <w:rsid w:val="308BB452"/>
    <w:rsid w:val="30E79078"/>
    <w:rsid w:val="312E9EF4"/>
    <w:rsid w:val="31536A3F"/>
    <w:rsid w:val="334C9105"/>
    <w:rsid w:val="33E6FAE8"/>
    <w:rsid w:val="342ED682"/>
    <w:rsid w:val="35D85A60"/>
    <w:rsid w:val="379387C6"/>
    <w:rsid w:val="379F313F"/>
    <w:rsid w:val="393198AD"/>
    <w:rsid w:val="3A3BAB04"/>
    <w:rsid w:val="3CD4A2CF"/>
    <w:rsid w:val="3F05CED6"/>
    <w:rsid w:val="407B3528"/>
    <w:rsid w:val="43F7FEA8"/>
    <w:rsid w:val="445AA9C2"/>
    <w:rsid w:val="45041E68"/>
    <w:rsid w:val="47019E22"/>
    <w:rsid w:val="47168AE8"/>
    <w:rsid w:val="47B123C6"/>
    <w:rsid w:val="4B140A40"/>
    <w:rsid w:val="4B28ABB9"/>
    <w:rsid w:val="4BDEE33B"/>
    <w:rsid w:val="507096FC"/>
    <w:rsid w:val="513941B9"/>
    <w:rsid w:val="5298D252"/>
    <w:rsid w:val="531F514D"/>
    <w:rsid w:val="56712B6F"/>
    <w:rsid w:val="5956667C"/>
    <w:rsid w:val="59DC82AE"/>
    <w:rsid w:val="5CD5103E"/>
    <w:rsid w:val="5FC5C1D3"/>
    <w:rsid w:val="6200E00A"/>
    <w:rsid w:val="622A9712"/>
    <w:rsid w:val="62ACEB33"/>
    <w:rsid w:val="6384D8D1"/>
    <w:rsid w:val="64C6F9C6"/>
    <w:rsid w:val="64DAC2EC"/>
    <w:rsid w:val="6548849E"/>
    <w:rsid w:val="6560DADD"/>
    <w:rsid w:val="660FBBD7"/>
    <w:rsid w:val="6662CA27"/>
    <w:rsid w:val="6740977E"/>
    <w:rsid w:val="688BC444"/>
    <w:rsid w:val="689A2BD3"/>
    <w:rsid w:val="68B87B40"/>
    <w:rsid w:val="68DC67DF"/>
    <w:rsid w:val="69769475"/>
    <w:rsid w:val="6D6E9621"/>
    <w:rsid w:val="6E988741"/>
    <w:rsid w:val="6F395DDA"/>
    <w:rsid w:val="730FE94D"/>
    <w:rsid w:val="74CDBD01"/>
    <w:rsid w:val="74E9C5DB"/>
    <w:rsid w:val="76C18F47"/>
    <w:rsid w:val="77CB3F6F"/>
    <w:rsid w:val="77ED8222"/>
    <w:rsid w:val="78BEF310"/>
    <w:rsid w:val="78C08B61"/>
    <w:rsid w:val="78F96389"/>
    <w:rsid w:val="7923E9E1"/>
    <w:rsid w:val="795F8860"/>
    <w:rsid w:val="798462F6"/>
    <w:rsid w:val="79EAE1E3"/>
    <w:rsid w:val="7B95F422"/>
    <w:rsid w:val="7E2FC9C6"/>
    <w:rsid w:val="7E44FE2F"/>
    <w:rsid w:val="7EA09762"/>
    <w:rsid w:val="7F5ECAEB"/>
    <w:rsid w:val="7F7CD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90FE"/>
  <w15:chartTrackingRefBased/>
  <w15:docId w15:val="{095573E3-4A3A-7B48-9A38-17D24991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325F7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F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A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6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D5E"/>
  </w:style>
  <w:style w:type="paragraph" w:styleId="Footer">
    <w:name w:val="footer"/>
    <w:basedOn w:val="Normal"/>
    <w:link w:val="FooterChar"/>
    <w:uiPriority w:val="99"/>
    <w:unhideWhenUsed/>
    <w:rsid w:val="00326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3D8C2C658934F9BE25C3FF2206D16" ma:contentTypeVersion="14" ma:contentTypeDescription="Create a new document." ma:contentTypeScope="" ma:versionID="50cf40c59d5460485eb2814f8e15e2e5">
  <xsd:schema xmlns:xsd="http://www.w3.org/2001/XMLSchema" xmlns:xs="http://www.w3.org/2001/XMLSchema" xmlns:p="http://schemas.microsoft.com/office/2006/metadata/properties" xmlns:ns3="7fbb175d-5bfb-4aac-be0b-20552193aec3" xmlns:ns4="0d285fd3-09e2-4a14-9788-a5cb428d6a40" targetNamespace="http://schemas.microsoft.com/office/2006/metadata/properties" ma:root="true" ma:fieldsID="b9cfaa22ae4fe9996eddb3f0ed34c1d1" ns3:_="" ns4:_="">
    <xsd:import namespace="7fbb175d-5bfb-4aac-be0b-20552193aec3"/>
    <xsd:import namespace="0d285fd3-09e2-4a14-9788-a5cb428d6a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175d-5bfb-4aac-be0b-20552193ae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85fd3-09e2-4a14-9788-a5cb428d6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98B38D-C78D-450A-9AC9-EDCBC24E36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E4A839-62E5-4828-916D-6ECF4D79B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175d-5bfb-4aac-be0b-20552193aec3"/>
    <ds:schemaRef ds:uri="0d285fd3-09e2-4a14-9788-a5cb428d6a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B34C61-B84A-45C3-9579-29BE93A987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Burruano</dc:creator>
  <cp:lastModifiedBy>Acer</cp:lastModifiedBy>
  <cp:revision>18</cp:revision>
  <dcterms:created xsi:type="dcterms:W3CDTF">2022-11-30T17:31:00Z</dcterms:created>
  <dcterms:modified xsi:type="dcterms:W3CDTF">2022-12-01T08:29:00Z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0x0101000DC3D8C2C658934F9BE25C3FF2206D16</vt:lpwstr>
  </property>
  <property fmtid="{D5CDD505-2E9C-101B-9397-08002B2CF9AE}" pid="3" name="GrammarlyDocumentId">
    <vt:lpwstr>4bb06a88dc56cf004dd898721bbe8cd5d517e1e5285c3875aaa10cf547322b99</vt:lpwstr>
  </property>
  <property fmtid="{D5CDD505-2E9C-101B-9397-08002B2CF9AE}" pid="4" name="MediaServiceImageTags">
    <vt:lpwstr/>
  </property>
</Properties>
</file>