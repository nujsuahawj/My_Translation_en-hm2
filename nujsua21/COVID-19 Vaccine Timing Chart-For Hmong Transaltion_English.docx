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7411D" w14:textId="6A17E7E8" w:rsidR="00F53ECE" w:rsidRPr="00F325F7" w:rsidRDefault="00F325F7" w:rsidP="0FAEC8AB">
      <w:pPr>
        <w:rPr>
          <w:sz w:val="20"/>
          <w:szCs w:val="20"/>
        </w:rPr>
      </w:pPr>
      <w:r w:rsidRPr="0FAEC8AB">
        <w:rPr>
          <w:sz w:val="20"/>
          <w:szCs w:val="20"/>
        </w:rPr>
        <w:t>COVID-19 VACCINE TIMING</w:t>
      </w:r>
      <w:r w:rsidR="77CB3F6F" w:rsidRPr="0FAEC8AB">
        <w:rPr>
          <w:sz w:val="20"/>
          <w:szCs w:val="20"/>
        </w:rPr>
        <w:t xml:space="preserve"> </w:t>
      </w:r>
    </w:p>
    <w:p w14:paraId="6E2E3550" w14:textId="32289B7B" w:rsidR="00F325F7" w:rsidRPr="00F325F7" w:rsidRDefault="00F325F7" w:rsidP="0FAEC8AB">
      <w:pPr>
        <w:rPr>
          <w:sz w:val="20"/>
          <w:szCs w:val="20"/>
        </w:rPr>
      </w:pPr>
      <w:r w:rsidRPr="0FAEC8AB">
        <w:rPr>
          <w:sz w:val="20"/>
          <w:szCs w:val="20"/>
        </w:rPr>
        <w:t>Routine Schedule</w:t>
      </w:r>
      <w:r w:rsidR="688BC444" w:rsidRPr="0FAEC8AB">
        <w:rPr>
          <w:sz w:val="20"/>
          <w:szCs w:val="20"/>
        </w:rPr>
        <w:t xml:space="preserve"> </w:t>
      </w:r>
    </w:p>
    <w:p w14:paraId="5C290DA2" w14:textId="5AE17C3F" w:rsidR="00F325F7" w:rsidRDefault="76C18F47" w:rsidP="0FAEC8AB">
      <w:pPr>
        <w:rPr>
          <w:sz w:val="20"/>
          <w:szCs w:val="20"/>
        </w:rPr>
      </w:pPr>
      <w:r w:rsidRPr="289FC2A0">
        <w:rPr>
          <w:sz w:val="20"/>
          <w:szCs w:val="20"/>
        </w:rPr>
        <w:t>Schedule If Moderately or Severely Immunocompromised</w:t>
      </w:r>
      <w:r w:rsidR="74CDBD01" w:rsidRPr="289FC2A0">
        <w:rPr>
          <w:sz w:val="20"/>
          <w:szCs w:val="20"/>
        </w:rPr>
        <w:t xml:space="preserve"> </w:t>
      </w:r>
    </w:p>
    <w:p w14:paraId="4B4B48C0" w14:textId="2232B9F4" w:rsidR="00F325F7" w:rsidRPr="00F325F7" w:rsidRDefault="00F325F7">
      <w:pPr>
        <w:rPr>
          <w:rFonts w:cstheme="minorHAnsi"/>
          <w:sz w:val="20"/>
          <w:szCs w:val="20"/>
        </w:rPr>
      </w:pPr>
    </w:p>
    <w:p w14:paraId="60A80F15" w14:textId="6D85B2C8" w:rsidR="00F325F7" w:rsidRDefault="00F325F7" w:rsidP="0FAEC8AB">
      <w:pPr>
        <w:rPr>
          <w:sz w:val="20"/>
          <w:szCs w:val="20"/>
        </w:rPr>
      </w:pPr>
      <w:r w:rsidRPr="0FAEC8AB">
        <w:rPr>
          <w:sz w:val="20"/>
          <w:szCs w:val="20"/>
        </w:rPr>
        <w:t>INFANTS &amp; TODDLERS</w:t>
      </w:r>
      <w:r w:rsidR="1FD67934" w:rsidRPr="0FAEC8AB">
        <w:rPr>
          <w:sz w:val="20"/>
          <w:szCs w:val="20"/>
        </w:rPr>
        <w:t xml:space="preserve"> </w:t>
      </w:r>
    </w:p>
    <w:p w14:paraId="474C9311" w14:textId="0F0E3C97" w:rsidR="00F325F7" w:rsidRDefault="76C18F47" w:rsidP="0FAEC8AB">
      <w:pPr>
        <w:rPr>
          <w:sz w:val="20"/>
          <w:szCs w:val="20"/>
        </w:rPr>
      </w:pPr>
      <w:r w:rsidRPr="289FC2A0">
        <w:rPr>
          <w:sz w:val="20"/>
          <w:szCs w:val="20"/>
        </w:rPr>
        <w:t>YOUNG CHILDREN</w:t>
      </w:r>
      <w:r w:rsidR="35D85A60" w:rsidRPr="289FC2A0">
        <w:rPr>
          <w:sz w:val="20"/>
          <w:szCs w:val="20"/>
        </w:rPr>
        <w:t xml:space="preserve"> </w:t>
      </w:r>
    </w:p>
    <w:p w14:paraId="1176317A" w14:textId="7A109BEF" w:rsidR="00F325F7" w:rsidRDefault="00F325F7" w:rsidP="0FAEC8AB">
      <w:pPr>
        <w:rPr>
          <w:sz w:val="20"/>
          <w:szCs w:val="20"/>
        </w:rPr>
      </w:pPr>
      <w:r w:rsidRPr="0FAEC8AB">
        <w:rPr>
          <w:sz w:val="20"/>
          <w:szCs w:val="20"/>
        </w:rPr>
        <w:t>TEENS &amp; ADULTS</w:t>
      </w:r>
    </w:p>
    <w:p w14:paraId="0563D69F" w14:textId="622D4FBA" w:rsidR="00F325F7" w:rsidRPr="00F325F7" w:rsidRDefault="00F325F7">
      <w:pPr>
        <w:rPr>
          <w:rFonts w:cstheme="minorHAnsi"/>
          <w:sz w:val="20"/>
          <w:szCs w:val="20"/>
        </w:rPr>
      </w:pPr>
    </w:p>
    <w:p w14:paraId="7F5874B9" w14:textId="75F88DC2" w:rsidR="00F325F7" w:rsidRPr="00F325F7" w:rsidRDefault="00F325F7">
      <w:pPr>
        <w:rPr>
          <w:rFonts w:cstheme="minorHAnsi"/>
          <w:sz w:val="20"/>
          <w:szCs w:val="20"/>
        </w:rPr>
      </w:pPr>
      <w:r w:rsidRPr="00F325F7">
        <w:rPr>
          <w:rFonts w:cstheme="minorHAnsi"/>
          <w:sz w:val="20"/>
          <w:szCs w:val="20"/>
        </w:rPr>
        <w:t>PFIZER</w:t>
      </w:r>
    </w:p>
    <w:p w14:paraId="5B633114" w14:textId="480382A0" w:rsidR="00F325F7" w:rsidRPr="00F325F7" w:rsidRDefault="00F325F7">
      <w:pPr>
        <w:rPr>
          <w:rFonts w:cstheme="minorHAnsi"/>
          <w:sz w:val="20"/>
          <w:szCs w:val="20"/>
        </w:rPr>
      </w:pPr>
      <w:r w:rsidRPr="00F325F7">
        <w:rPr>
          <w:rFonts w:cstheme="minorHAnsi"/>
          <w:sz w:val="20"/>
          <w:szCs w:val="20"/>
        </w:rPr>
        <w:t>MODERNA</w:t>
      </w:r>
    </w:p>
    <w:p w14:paraId="1381B3E5" w14:textId="4DBEB756" w:rsidR="00F325F7" w:rsidRPr="00F325F7" w:rsidRDefault="00F325F7">
      <w:pPr>
        <w:rPr>
          <w:rFonts w:cstheme="minorHAnsi"/>
          <w:sz w:val="20"/>
          <w:szCs w:val="20"/>
        </w:rPr>
      </w:pPr>
      <w:r w:rsidRPr="00F325F7">
        <w:rPr>
          <w:rFonts w:cstheme="minorHAnsi"/>
          <w:sz w:val="20"/>
          <w:szCs w:val="20"/>
        </w:rPr>
        <w:t>NOVAVAX</w:t>
      </w:r>
    </w:p>
    <w:p w14:paraId="288C372F" w14:textId="2E5809DF" w:rsidR="00F325F7" w:rsidRDefault="00F325F7">
      <w:pPr>
        <w:rPr>
          <w:rFonts w:cstheme="minorHAnsi"/>
          <w:sz w:val="20"/>
          <w:szCs w:val="20"/>
        </w:rPr>
      </w:pPr>
    </w:p>
    <w:p w14:paraId="020C3674" w14:textId="255CD987" w:rsidR="00F325F7" w:rsidRDefault="76C18F47" w:rsidP="0FAEC8AB">
      <w:pPr>
        <w:rPr>
          <w:sz w:val="20"/>
          <w:szCs w:val="20"/>
        </w:rPr>
      </w:pPr>
      <w:r w:rsidRPr="289FC2A0">
        <w:rPr>
          <w:sz w:val="20"/>
          <w:szCs w:val="20"/>
        </w:rPr>
        <w:t>Aged 6 months-4 years</w:t>
      </w:r>
      <w:r w:rsidR="104E78AA" w:rsidRPr="289FC2A0">
        <w:rPr>
          <w:sz w:val="20"/>
          <w:szCs w:val="20"/>
        </w:rPr>
        <w:t xml:space="preserve"> </w:t>
      </w:r>
    </w:p>
    <w:p w14:paraId="704A7C17" w14:textId="13BBC40D" w:rsidR="00F325F7" w:rsidRDefault="76C18F47" w:rsidP="0FAEC8AB">
      <w:pPr>
        <w:rPr>
          <w:sz w:val="20"/>
          <w:szCs w:val="20"/>
        </w:rPr>
      </w:pPr>
      <w:r w:rsidRPr="289FC2A0">
        <w:rPr>
          <w:sz w:val="20"/>
          <w:szCs w:val="20"/>
        </w:rPr>
        <w:t>Aged 6 months-5 years</w:t>
      </w:r>
      <w:r w:rsidR="2495A8A9" w:rsidRPr="289FC2A0">
        <w:rPr>
          <w:sz w:val="20"/>
          <w:szCs w:val="20"/>
        </w:rPr>
        <w:t xml:space="preserve"> </w:t>
      </w:r>
    </w:p>
    <w:p w14:paraId="6A9794BD" w14:textId="438D0313" w:rsidR="00F325F7" w:rsidRDefault="76C18F47" w:rsidP="0FAEC8AB">
      <w:pPr>
        <w:rPr>
          <w:sz w:val="20"/>
          <w:szCs w:val="20"/>
        </w:rPr>
      </w:pPr>
      <w:bookmarkStart w:id="0" w:name="_Int_X1XV5nKA"/>
      <w:r w:rsidRPr="289FC2A0">
        <w:rPr>
          <w:sz w:val="20"/>
          <w:szCs w:val="20"/>
        </w:rPr>
        <w:t>Aged 5-11 years</w:t>
      </w:r>
      <w:r w:rsidR="798462F6" w:rsidRPr="289FC2A0">
        <w:rPr>
          <w:sz w:val="20"/>
          <w:szCs w:val="20"/>
        </w:rPr>
        <w:t xml:space="preserve"> </w:t>
      </w:r>
      <w:bookmarkEnd w:id="0"/>
    </w:p>
    <w:p w14:paraId="0CA02F40" w14:textId="2064513B" w:rsidR="00F325F7" w:rsidRDefault="76C18F47" w:rsidP="0FAEC8AB">
      <w:pPr>
        <w:rPr>
          <w:rFonts w:ascii="Calibri" w:eastAsia="Calibri" w:hAnsi="Calibri" w:cs="Calibri"/>
          <w:color w:val="00B050"/>
          <w:sz w:val="20"/>
          <w:szCs w:val="20"/>
          <w:lang w:val="es"/>
        </w:rPr>
      </w:pPr>
      <w:bookmarkStart w:id="1" w:name="_Int_gdGtBO4Y"/>
      <w:r w:rsidRPr="289FC2A0">
        <w:rPr>
          <w:sz w:val="20"/>
          <w:szCs w:val="20"/>
        </w:rPr>
        <w:t>Aged 6-11 years</w:t>
      </w:r>
      <w:r w:rsidR="291D79D3" w:rsidRPr="289FC2A0">
        <w:rPr>
          <w:sz w:val="20"/>
          <w:szCs w:val="20"/>
        </w:rPr>
        <w:t xml:space="preserve"> </w:t>
      </w:r>
      <w:bookmarkEnd w:id="1"/>
    </w:p>
    <w:p w14:paraId="69F7FA18" w14:textId="160D8998" w:rsidR="00F325F7" w:rsidRDefault="76C18F47" w:rsidP="0FAEC8AB">
      <w:pPr>
        <w:rPr>
          <w:rFonts w:ascii="Calibri" w:eastAsia="Calibri" w:hAnsi="Calibri" w:cs="Calibri"/>
          <w:color w:val="00B050"/>
          <w:sz w:val="20"/>
          <w:szCs w:val="20"/>
          <w:lang w:val="es"/>
        </w:rPr>
      </w:pPr>
      <w:bookmarkStart w:id="2" w:name="_Int_3eZVLNuX"/>
      <w:r w:rsidRPr="289FC2A0">
        <w:rPr>
          <w:sz w:val="20"/>
          <w:szCs w:val="20"/>
        </w:rPr>
        <w:t>Aged 12+ years</w:t>
      </w:r>
      <w:r w:rsidR="6F395DDA" w:rsidRPr="289FC2A0">
        <w:rPr>
          <w:sz w:val="20"/>
          <w:szCs w:val="20"/>
        </w:rPr>
        <w:t xml:space="preserve"> </w:t>
      </w:r>
      <w:bookmarkEnd w:id="2"/>
    </w:p>
    <w:p w14:paraId="534E8870" w14:textId="2452C2F2" w:rsidR="00B67F64" w:rsidRDefault="01E8EEE5" w:rsidP="0FAEC8AB">
      <w:pPr>
        <w:rPr>
          <w:del w:id="3" w:author="Diana Muranaka" w:date="2022-10-03T23:50:00Z"/>
          <w:rFonts w:ascii="Calibri" w:eastAsia="Calibri" w:hAnsi="Calibri" w:cs="Calibri"/>
          <w:color w:val="00B050"/>
          <w:sz w:val="20"/>
          <w:szCs w:val="20"/>
          <w:lang w:val="es"/>
        </w:rPr>
      </w:pPr>
      <w:r w:rsidRPr="289FC2A0">
        <w:rPr>
          <w:rFonts w:ascii="Calibri" w:eastAsia="Calibri" w:hAnsi="Calibri"/>
          <w:sz w:val="20"/>
          <w:szCs w:val="20"/>
        </w:rPr>
        <w:t>NOT AVAILABLE</w:t>
      </w:r>
      <w:r w:rsidR="0F09B405" w:rsidRPr="289FC2A0">
        <w:rPr>
          <w:rFonts w:ascii="Calibri" w:eastAsia="Calibri" w:hAnsi="Calibri"/>
          <w:sz w:val="20"/>
          <w:szCs w:val="20"/>
        </w:rPr>
        <w:t xml:space="preserve"> </w:t>
      </w:r>
    </w:p>
    <w:p w14:paraId="356C83A2" w14:textId="1F02B931" w:rsidR="00F325F7" w:rsidRPr="00F325F7" w:rsidRDefault="00F325F7">
      <w:pPr>
        <w:rPr>
          <w:rFonts w:cstheme="minorHAnsi"/>
          <w:sz w:val="20"/>
          <w:szCs w:val="20"/>
        </w:rPr>
      </w:pPr>
    </w:p>
    <w:p w14:paraId="477D6F8D" w14:textId="69256503" w:rsidR="00F325F7" w:rsidRDefault="00F325F7" w:rsidP="0FAEC8AB">
      <w:pPr>
        <w:rPr>
          <w:sz w:val="20"/>
          <w:szCs w:val="20"/>
        </w:rPr>
      </w:pPr>
      <w:r w:rsidRPr="0FAEC8AB">
        <w:rPr>
          <w:sz w:val="20"/>
          <w:szCs w:val="20"/>
        </w:rPr>
        <w:t>Dose 1</w:t>
      </w:r>
      <w:r w:rsidR="30206260" w:rsidRPr="0FAEC8AB">
        <w:rPr>
          <w:sz w:val="20"/>
          <w:szCs w:val="20"/>
        </w:rPr>
        <w:t xml:space="preserve"> </w:t>
      </w:r>
    </w:p>
    <w:p w14:paraId="4709F784" w14:textId="39CF84C6" w:rsidR="00F325F7" w:rsidRDefault="00F325F7" w:rsidP="0FAEC8AB">
      <w:pPr>
        <w:rPr>
          <w:sz w:val="20"/>
          <w:szCs w:val="20"/>
        </w:rPr>
      </w:pPr>
      <w:r w:rsidRPr="0FAEC8AB">
        <w:rPr>
          <w:sz w:val="20"/>
          <w:szCs w:val="20"/>
        </w:rPr>
        <w:t>Dose 2</w:t>
      </w:r>
      <w:r w:rsidR="45041E68" w:rsidRPr="0FAEC8AB">
        <w:rPr>
          <w:sz w:val="20"/>
          <w:szCs w:val="20"/>
        </w:rPr>
        <w:t xml:space="preserve"> </w:t>
      </w:r>
    </w:p>
    <w:p w14:paraId="5ECB79FB" w14:textId="2366CCE7" w:rsidR="00F325F7" w:rsidRDefault="00F325F7" w:rsidP="0FAEC8AB">
      <w:pPr>
        <w:rPr>
          <w:sz w:val="20"/>
          <w:szCs w:val="20"/>
        </w:rPr>
      </w:pPr>
      <w:r w:rsidRPr="0FAEC8AB">
        <w:rPr>
          <w:sz w:val="20"/>
          <w:szCs w:val="20"/>
        </w:rPr>
        <w:t>Dose 3</w:t>
      </w:r>
      <w:r w:rsidR="7F5ECAEB" w:rsidRPr="0FAEC8AB">
        <w:rPr>
          <w:sz w:val="20"/>
          <w:szCs w:val="20"/>
        </w:rPr>
        <w:t xml:space="preserve"> </w:t>
      </w:r>
    </w:p>
    <w:p w14:paraId="08E03D3F" w14:textId="7611C95C" w:rsidR="00F325F7" w:rsidRDefault="76C18F47" w:rsidP="289FC2A0">
      <w:pPr>
        <w:rPr>
          <w:rFonts w:ascii="Times New Roman" w:eastAsia="Times New Roman" w:hAnsi="Times New Roman" w:cs="Times New Roman"/>
          <w:color w:val="00B050"/>
          <w:sz w:val="20"/>
          <w:szCs w:val="20"/>
          <w:lang w:val="es"/>
        </w:rPr>
      </w:pPr>
      <w:r w:rsidRPr="289FC2A0">
        <w:rPr>
          <w:sz w:val="20"/>
          <w:szCs w:val="20"/>
        </w:rPr>
        <w:t>Booster</w:t>
      </w:r>
      <w:r w:rsidR="77ED8222" w:rsidRPr="289FC2A0">
        <w:rPr>
          <w:sz w:val="20"/>
          <w:szCs w:val="20"/>
        </w:rPr>
        <w:t xml:space="preserve"> </w:t>
      </w:r>
    </w:p>
    <w:p w14:paraId="6E64A1DB" w14:textId="38136441" w:rsidR="0FAEC8AB" w:rsidRDefault="0FAEC8AB" w:rsidP="0FAEC8AB">
      <w:pPr>
        <w:rPr>
          <w:sz w:val="20"/>
          <w:szCs w:val="20"/>
        </w:rPr>
      </w:pPr>
    </w:p>
    <w:p w14:paraId="5E458258" w14:textId="045D3B0C" w:rsidR="00F325F7" w:rsidRDefault="00F325F7" w:rsidP="0FAEC8AB">
      <w:pPr>
        <w:rPr>
          <w:rFonts w:ascii="Calibri" w:eastAsia="Calibri" w:hAnsi="Calibri"/>
          <w:sz w:val="20"/>
          <w:szCs w:val="20"/>
        </w:rPr>
      </w:pPr>
      <w:r w:rsidRPr="0FAEC8AB">
        <w:rPr>
          <w:rFonts w:ascii="Calibri" w:eastAsia="Calibri" w:hAnsi="Calibri"/>
          <w:sz w:val="20"/>
          <w:szCs w:val="20"/>
        </w:rPr>
        <w:t>Wait 3-8 weeks</w:t>
      </w:r>
      <w:r w:rsidR="59DC82AE" w:rsidRPr="0FAEC8AB">
        <w:rPr>
          <w:rFonts w:ascii="Calibri" w:eastAsia="Calibri" w:hAnsi="Calibri"/>
          <w:sz w:val="20"/>
          <w:szCs w:val="20"/>
        </w:rPr>
        <w:t xml:space="preserve"> </w:t>
      </w:r>
    </w:p>
    <w:p w14:paraId="07AEDE5B" w14:textId="3FBF7E4B" w:rsidR="00F04FAC" w:rsidRPr="00F04FAC" w:rsidRDefault="00F04FAC" w:rsidP="0FAEC8AB">
      <w:pPr>
        <w:rPr>
          <w:rFonts w:ascii="Calibri" w:eastAsia="Calibri" w:hAnsi="Calibri" w:cs="Calibri"/>
          <w:sz w:val="20"/>
          <w:szCs w:val="20"/>
          <w:lang w:val="es"/>
        </w:rPr>
      </w:pPr>
      <w:proofErr w:type="spellStart"/>
      <w:r w:rsidRPr="00F04FAC">
        <w:rPr>
          <w:rFonts w:ascii="Calibri" w:eastAsia="Calibri" w:hAnsi="Calibri" w:cs="Calibri"/>
          <w:sz w:val="20"/>
          <w:szCs w:val="20"/>
          <w:lang w:val="es"/>
        </w:rPr>
        <w:t>Wait</w:t>
      </w:r>
      <w:proofErr w:type="spellEnd"/>
      <w:r w:rsidRPr="00F04FAC">
        <w:rPr>
          <w:rFonts w:ascii="Calibri" w:eastAsia="Calibri" w:hAnsi="Calibri" w:cs="Calibri"/>
          <w:sz w:val="20"/>
          <w:szCs w:val="20"/>
          <w:lang w:val="es"/>
        </w:rPr>
        <w:t xml:space="preserve"> 4 - 8 </w:t>
      </w:r>
      <w:proofErr w:type="spellStart"/>
      <w:r w:rsidRPr="00F04FAC">
        <w:rPr>
          <w:rFonts w:ascii="Calibri" w:eastAsia="Calibri" w:hAnsi="Calibri" w:cs="Calibri"/>
          <w:sz w:val="20"/>
          <w:szCs w:val="20"/>
          <w:lang w:val="es"/>
        </w:rPr>
        <w:t>weeks</w:t>
      </w:r>
      <w:proofErr w:type="spellEnd"/>
    </w:p>
    <w:p w14:paraId="276A8736" w14:textId="10271A9C" w:rsidR="00F325F7" w:rsidRDefault="76C18F47" w:rsidP="0FAEC8AB">
      <w:pPr>
        <w:rPr>
          <w:sz w:val="20"/>
          <w:szCs w:val="20"/>
        </w:rPr>
      </w:pPr>
      <w:r w:rsidRPr="289FC2A0">
        <w:rPr>
          <w:sz w:val="20"/>
          <w:szCs w:val="20"/>
        </w:rPr>
        <w:t xml:space="preserve">Wait </w:t>
      </w:r>
      <w:r w:rsidR="00F04FAC">
        <w:rPr>
          <w:sz w:val="20"/>
          <w:szCs w:val="20"/>
        </w:rPr>
        <w:t xml:space="preserve">at least </w:t>
      </w:r>
      <w:r w:rsidRPr="289FC2A0">
        <w:rPr>
          <w:sz w:val="20"/>
          <w:szCs w:val="20"/>
        </w:rPr>
        <w:t>8 weeks</w:t>
      </w:r>
      <w:r w:rsidR="1979B04B" w:rsidRPr="289FC2A0">
        <w:rPr>
          <w:sz w:val="20"/>
          <w:szCs w:val="20"/>
        </w:rPr>
        <w:t xml:space="preserve"> </w:t>
      </w:r>
    </w:p>
    <w:p w14:paraId="473497D5" w14:textId="01263752" w:rsidR="00F04FAC" w:rsidRDefault="00F04FAC" w:rsidP="0FAEC8AB">
      <w:pPr>
        <w:rPr>
          <w:sz w:val="20"/>
          <w:szCs w:val="20"/>
        </w:rPr>
      </w:pPr>
      <w:r>
        <w:rPr>
          <w:sz w:val="20"/>
          <w:szCs w:val="20"/>
        </w:rPr>
        <w:t>Wait at least 2 months</w:t>
      </w:r>
    </w:p>
    <w:p w14:paraId="3224FE2F" w14:textId="50383029" w:rsidR="00F04FAC" w:rsidRDefault="00F04FAC" w:rsidP="0FAEC8AB">
      <w:pPr>
        <w:rPr>
          <w:sz w:val="20"/>
          <w:szCs w:val="20"/>
        </w:rPr>
      </w:pPr>
    </w:p>
    <w:p w14:paraId="169C6722" w14:textId="77B34A19" w:rsidR="00F04FAC" w:rsidRDefault="00F04FAC" w:rsidP="0FAEC8AB">
      <w:pPr>
        <w:rPr>
          <w:sz w:val="20"/>
          <w:szCs w:val="20"/>
        </w:rPr>
      </w:pPr>
      <w:r w:rsidRPr="00F04FAC">
        <w:rPr>
          <w:sz w:val="20"/>
          <w:szCs w:val="20"/>
        </w:rPr>
        <w:t>Age 5 Pfizer Monovalent, Age 6+ Pfizer or Moderna bivalent booster</w:t>
      </w:r>
    </w:p>
    <w:p w14:paraId="342E97B2" w14:textId="7A7E4FD1" w:rsidR="003D332B" w:rsidRDefault="003D332B" w:rsidP="0FAEC8AB">
      <w:pPr>
        <w:rPr>
          <w:sz w:val="20"/>
          <w:szCs w:val="20"/>
        </w:rPr>
      </w:pPr>
    </w:p>
    <w:p w14:paraId="774D7886" w14:textId="2362689F" w:rsidR="00F04FAC" w:rsidRPr="00F325F7" w:rsidRDefault="00F04FAC" w:rsidP="0FAEC8AB">
      <w:pPr>
        <w:rPr>
          <w:sz w:val="20"/>
          <w:szCs w:val="20"/>
        </w:rPr>
      </w:pPr>
      <w:r w:rsidRPr="00F04FAC">
        <w:rPr>
          <w:sz w:val="20"/>
          <w:szCs w:val="20"/>
        </w:rPr>
        <w:t xml:space="preserve">(Pfizer or Moderna bivalent booster, regardless of </w:t>
      </w:r>
      <w:r>
        <w:rPr>
          <w:sz w:val="20"/>
          <w:szCs w:val="20"/>
        </w:rPr>
        <w:t>number</w:t>
      </w:r>
      <w:r w:rsidRPr="00F04FAC">
        <w:rPr>
          <w:sz w:val="20"/>
          <w:szCs w:val="20"/>
        </w:rPr>
        <w:t xml:space="preserve"> of monovalent booster doses previously received)</w:t>
      </w:r>
    </w:p>
    <w:p w14:paraId="6D5B7EC3" w14:textId="3E059F3E" w:rsidR="00F325F7" w:rsidRPr="00F325F7" w:rsidRDefault="00F325F7" w:rsidP="0FAEC8AB">
      <w:pPr>
        <w:pStyle w:val="BasicParagraph"/>
        <w:rPr>
          <w:color w:val="000000" w:themeColor="text1"/>
          <w:sz w:val="20"/>
          <w:szCs w:val="20"/>
        </w:rPr>
      </w:pPr>
    </w:p>
    <w:p w14:paraId="7AC59037" w14:textId="73079147" w:rsidR="0FAEC8AB" w:rsidRDefault="00F04FAC" w:rsidP="0FAEC8AB">
      <w:pPr>
        <w:rPr>
          <w:rFonts w:ascii="Times New Roman" w:eastAsia="Times New Roman" w:hAnsi="Times New Roman" w:cs="Times New Roman"/>
          <w:color w:val="00B050"/>
          <w:sz w:val="20"/>
          <w:szCs w:val="20"/>
          <w:lang w:val="es"/>
        </w:rPr>
      </w:pPr>
      <w:r w:rsidRPr="00F04FAC">
        <w:rPr>
          <w:sz w:val="20"/>
          <w:szCs w:val="20"/>
        </w:rPr>
        <w:t>Pfizer or Moderna bivalent booster</w:t>
      </w:r>
    </w:p>
    <w:p w14:paraId="297698CA" w14:textId="11545F20" w:rsidR="00F325F7" w:rsidRDefault="00F325F7" w:rsidP="0FAEC8AB">
      <w:pPr>
        <w:rPr>
          <w:rFonts w:ascii="Calibri" w:eastAsia="Calibri" w:hAnsi="Calibri" w:cs="Calibri"/>
          <w:color w:val="00B050"/>
          <w:sz w:val="20"/>
          <w:szCs w:val="20"/>
          <w:lang w:val="es"/>
        </w:rPr>
      </w:pPr>
    </w:p>
    <w:p w14:paraId="4F52251F" w14:textId="372EE6E4" w:rsidR="00F325F7" w:rsidRDefault="00F325F7" w:rsidP="0FAEC8AB">
      <w:pPr>
        <w:rPr>
          <w:sz w:val="20"/>
          <w:szCs w:val="20"/>
        </w:rPr>
      </w:pPr>
      <w:r w:rsidRPr="0FAEC8AB">
        <w:rPr>
          <w:sz w:val="20"/>
          <w:szCs w:val="20"/>
        </w:rPr>
        <w:t xml:space="preserve">*   See schedules for children in transition from a younger to older age group: Pfizer | Moderna. </w:t>
      </w:r>
    </w:p>
    <w:p w14:paraId="234F2697" w14:textId="77777777" w:rsidR="00326D5E" w:rsidRDefault="00326D5E" w:rsidP="0FAEC8AB">
      <w:pPr>
        <w:pStyle w:val="BasicParagraph"/>
        <w:rPr>
          <w:rFonts w:asciiTheme="minorHAnsi" w:hAnsiTheme="minorHAnsi" w:cstheme="minorBidi"/>
          <w:sz w:val="20"/>
          <w:szCs w:val="20"/>
        </w:rPr>
      </w:pPr>
      <w:proofErr w:type="gramStart"/>
      <w:r w:rsidRPr="00326D5E">
        <w:rPr>
          <w:rFonts w:asciiTheme="minorHAnsi" w:hAnsiTheme="minorHAnsi" w:cstheme="minorBidi"/>
          <w:sz w:val="20"/>
          <w:szCs w:val="20"/>
        </w:rPr>
        <w:t>^  An</w:t>
      </w:r>
      <w:proofErr w:type="gramEnd"/>
      <w:r w:rsidRPr="00326D5E">
        <w:rPr>
          <w:rFonts w:asciiTheme="minorHAnsi" w:hAnsiTheme="minorHAnsi" w:cstheme="minorBidi"/>
          <w:sz w:val="20"/>
          <w:szCs w:val="20"/>
        </w:rPr>
        <w:t xml:space="preserve"> 8-week interval may be preferable for some people, especially for males 12-39 years.</w:t>
      </w:r>
    </w:p>
    <w:p w14:paraId="3CAD2E19" w14:textId="77777777" w:rsidR="00326D5E" w:rsidRDefault="00326D5E" w:rsidP="0FAEC8AB">
      <w:pPr>
        <w:pStyle w:val="BasicParagraph"/>
        <w:rPr>
          <w:rFonts w:asciiTheme="minorHAnsi" w:hAnsiTheme="minorHAnsi" w:cstheme="minorBidi"/>
          <w:sz w:val="20"/>
          <w:szCs w:val="20"/>
        </w:rPr>
      </w:pPr>
      <w:r w:rsidRPr="00326D5E">
        <w:rPr>
          <w:rFonts w:asciiTheme="minorHAnsi" w:hAnsiTheme="minorHAnsi" w:cstheme="minorBidi"/>
          <w:sz w:val="20"/>
          <w:szCs w:val="20"/>
        </w:rPr>
        <w:t xml:space="preserve">^^ CDC does not recommend mixing products for your primary series doses. </w:t>
      </w:r>
    </w:p>
    <w:p w14:paraId="7A694714" w14:textId="2E884433" w:rsidR="0FAEC8AB" w:rsidRDefault="00326D5E" w:rsidP="0FAEC8AB">
      <w:pPr>
        <w:pStyle w:val="BasicParagraph"/>
        <w:rPr>
          <w:rFonts w:asciiTheme="minorHAnsi" w:hAnsiTheme="minorHAnsi" w:cstheme="minorBidi"/>
          <w:sz w:val="20"/>
          <w:szCs w:val="20"/>
        </w:rPr>
      </w:pPr>
      <w:r w:rsidRPr="00326D5E">
        <w:rPr>
          <w:rFonts w:asciiTheme="minorHAnsi" w:hAnsiTheme="minorHAnsi" w:cstheme="minorBidi"/>
          <w:sz w:val="20"/>
          <w:szCs w:val="20"/>
        </w:rPr>
        <w:t>View Interim Clinical Considerations for Use of COVID-19 Vaccines for details. Schedule is subject to change</w:t>
      </w:r>
    </w:p>
    <w:p w14:paraId="68049BB2" w14:textId="7D2A89C2" w:rsidR="00F325F7" w:rsidRDefault="00F325F7">
      <w:pPr>
        <w:rPr>
          <w:rFonts w:cstheme="minorHAnsi"/>
          <w:sz w:val="20"/>
          <w:szCs w:val="20"/>
        </w:rPr>
      </w:pPr>
    </w:p>
    <w:p w14:paraId="5A1D3A79" w14:textId="58DE9554" w:rsidR="00B67F64" w:rsidRDefault="01E8EEE5" w:rsidP="0FAEC8AB">
      <w:pPr>
        <w:rPr>
          <w:sz w:val="20"/>
          <w:szCs w:val="20"/>
        </w:rPr>
      </w:pPr>
      <w:r w:rsidRPr="289FC2A0">
        <w:rPr>
          <w:sz w:val="20"/>
          <w:szCs w:val="20"/>
        </w:rPr>
        <w:t>Visit MyTurn.ca.gov or call (833) 422-4255 to find a COVID-19 vaccine near you.</w:t>
      </w:r>
      <w:r w:rsidR="2EED02BC" w:rsidRPr="289FC2A0">
        <w:rPr>
          <w:rFonts w:ascii="Times New Roman" w:eastAsia="Times New Roman" w:hAnsi="Times New Roman" w:cs="Times New Roman"/>
          <w:color w:val="00B050"/>
          <w:sz w:val="20"/>
          <w:szCs w:val="20"/>
          <w:lang w:val="es"/>
        </w:rPr>
        <w:t xml:space="preserve"> </w:t>
      </w:r>
    </w:p>
    <w:p w14:paraId="63F3D7AD" w14:textId="37B7A9C4" w:rsidR="00B67F64" w:rsidRDefault="00B67F64" w:rsidP="0FAEC8AB">
      <w:pPr>
        <w:rPr>
          <w:sz w:val="20"/>
          <w:szCs w:val="20"/>
        </w:rPr>
      </w:pPr>
    </w:p>
    <w:p w14:paraId="45634076" w14:textId="0BACBB39" w:rsidR="00B67F64" w:rsidRDefault="00B67F64">
      <w:pPr>
        <w:rPr>
          <w:rFonts w:cstheme="minorHAnsi"/>
          <w:sz w:val="20"/>
          <w:szCs w:val="20"/>
        </w:rPr>
      </w:pPr>
    </w:p>
    <w:p w14:paraId="636C4D8F" w14:textId="2DB870FA" w:rsidR="00B67F64" w:rsidRPr="00F325F7" w:rsidRDefault="00B67F64" w:rsidP="0FAEC8AB">
      <w:pPr>
        <w:rPr>
          <w:rFonts w:ascii="Times New Roman" w:eastAsia="Times New Roman" w:hAnsi="Times New Roman" w:cs="Times New Roman"/>
          <w:color w:val="00B050"/>
          <w:sz w:val="20"/>
          <w:szCs w:val="20"/>
          <w:lang w:val="es"/>
        </w:rPr>
      </w:pPr>
      <w:r w:rsidRPr="0FAEC8AB">
        <w:rPr>
          <w:sz w:val="20"/>
          <w:szCs w:val="20"/>
        </w:rPr>
        <w:t xml:space="preserve">As of </w:t>
      </w:r>
      <w:r w:rsidR="00F04FAC">
        <w:rPr>
          <w:sz w:val="20"/>
          <w:szCs w:val="20"/>
        </w:rPr>
        <w:t>10/20</w:t>
      </w:r>
      <w:r w:rsidRPr="0FAEC8AB">
        <w:rPr>
          <w:sz w:val="20"/>
          <w:szCs w:val="20"/>
        </w:rPr>
        <w:t>/22</w:t>
      </w:r>
    </w:p>
    <w:p w14:paraId="7C9730B3" w14:textId="06DF22DF" w:rsidR="00B67F64" w:rsidRPr="00F325F7" w:rsidRDefault="00B67F64" w:rsidP="0FAEC8AB">
      <w:pPr>
        <w:rPr>
          <w:sz w:val="20"/>
          <w:szCs w:val="20"/>
        </w:rPr>
      </w:pPr>
    </w:p>
    <w:sectPr w:rsidR="00B67F64" w:rsidRPr="00F325F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7B30C" w14:textId="77777777" w:rsidR="00326D5E" w:rsidRDefault="00326D5E" w:rsidP="00326D5E">
      <w:r>
        <w:separator/>
      </w:r>
    </w:p>
  </w:endnote>
  <w:endnote w:type="continuationSeparator" w:id="0">
    <w:p w14:paraId="153D978D" w14:textId="77777777" w:rsidR="00326D5E" w:rsidRDefault="00326D5E" w:rsidP="00326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FB85D" w14:textId="77777777" w:rsidR="00326D5E" w:rsidRDefault="00326D5E" w:rsidP="00326D5E">
      <w:r>
        <w:separator/>
      </w:r>
    </w:p>
  </w:footnote>
  <w:footnote w:type="continuationSeparator" w:id="0">
    <w:p w14:paraId="0734155A" w14:textId="77777777" w:rsidR="00326D5E" w:rsidRDefault="00326D5E" w:rsidP="00326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06D1F" w14:textId="7547E1B0" w:rsidR="00326D5E" w:rsidRDefault="00326D5E">
    <w:pPr>
      <w:pStyle w:val="Header"/>
    </w:pPr>
    <w:r>
      <w:t>For Hmong Translation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XVrOanxn" int2:invalidationBookmarkName="" int2:hashCode="fredVsKSXTXb8S" int2:id="LOFYrWoy">
      <int2:state int2:value="Rejected" int2:type="WordDesignerDefaultAnnotation"/>
    </int2:bookmark>
    <int2:bookmark int2:bookmarkName="_Int_oTyAj0Rn" int2:invalidationBookmarkName="" int2:hashCode="cJNT7g+ugPSNZf" int2:id="FGE7LObz">
      <int2:state int2:value="Rejected" int2:type="WordDesignerDefaultAnnotation"/>
    </int2:bookmark>
    <int2:bookmark int2:bookmarkName="_Int_3eZVLNuX" int2:invalidationBookmarkName="" int2:hashCode="PCgPbVpVHr8VNe" int2:id="iVOjKeVC">
      <int2:state int2:value="Rejected" int2:type="WordDesignerDefaultAnnotation"/>
    </int2:bookmark>
    <int2:bookmark int2:bookmarkName="_Int_gdGtBO4Y" int2:invalidationBookmarkName="" int2:hashCode="XTnuCEOdSlW/lk" int2:id="EIZfpCzO">
      <int2:state int2:value="Rejected" int2:type="WordDesignerDefaultAnnotation"/>
    </int2:bookmark>
    <int2:bookmark int2:bookmarkName="_Int_X1XV5nKA" int2:invalidationBookmarkName="" int2:hashCode="HC+sX+6Ihj2zpS" int2:id="XanMgxYi">
      <int2:state int2:value="Rejected" int2:type="WordDesignerDefaultAnnotation"/>
    </int2:bookmark>
  </int2:observations>
  <int2:intelligenceSettings/>
  <int2:onDemandWorkflows/>
</int2:intelligence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ana Muranaka">
    <w15:presenceInfo w15:providerId="AD" w15:userId="S::dmuranaka@rhainc.com::ac1a8379-91ba-4fdd-8dd2-324c382fe1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F7"/>
    <w:rsid w:val="00326D5E"/>
    <w:rsid w:val="003D332B"/>
    <w:rsid w:val="00B67F64"/>
    <w:rsid w:val="00CD270C"/>
    <w:rsid w:val="00DAE6EB"/>
    <w:rsid w:val="00F04FAC"/>
    <w:rsid w:val="00F325F7"/>
    <w:rsid w:val="00F53ECE"/>
    <w:rsid w:val="01E8EEE5"/>
    <w:rsid w:val="01EE3954"/>
    <w:rsid w:val="03501BE7"/>
    <w:rsid w:val="03633256"/>
    <w:rsid w:val="05209597"/>
    <w:rsid w:val="085D7AD8"/>
    <w:rsid w:val="0A01DCC7"/>
    <w:rsid w:val="0CB5B714"/>
    <w:rsid w:val="0E783F52"/>
    <w:rsid w:val="0F09B405"/>
    <w:rsid w:val="0FAEC8AB"/>
    <w:rsid w:val="104E78AA"/>
    <w:rsid w:val="12F6A735"/>
    <w:rsid w:val="13007AF9"/>
    <w:rsid w:val="14878B7F"/>
    <w:rsid w:val="1979B04B"/>
    <w:rsid w:val="1A8A074C"/>
    <w:rsid w:val="1AEB3A01"/>
    <w:rsid w:val="1C91E5C8"/>
    <w:rsid w:val="1FBD7ABC"/>
    <w:rsid w:val="1FCDA7C1"/>
    <w:rsid w:val="1FD67934"/>
    <w:rsid w:val="20F5B9CC"/>
    <w:rsid w:val="21CA2D44"/>
    <w:rsid w:val="24038ED2"/>
    <w:rsid w:val="2495A8A9"/>
    <w:rsid w:val="28755EFE"/>
    <w:rsid w:val="289FC2A0"/>
    <w:rsid w:val="291D79D3"/>
    <w:rsid w:val="29A27874"/>
    <w:rsid w:val="2A3D7129"/>
    <w:rsid w:val="2B1F173C"/>
    <w:rsid w:val="2D6D9B99"/>
    <w:rsid w:val="2DB33C32"/>
    <w:rsid w:val="2EED02BC"/>
    <w:rsid w:val="30206260"/>
    <w:rsid w:val="308BB452"/>
    <w:rsid w:val="30E79078"/>
    <w:rsid w:val="312E9EF4"/>
    <w:rsid w:val="31536A3F"/>
    <w:rsid w:val="334C9105"/>
    <w:rsid w:val="33E6FAE8"/>
    <w:rsid w:val="342ED682"/>
    <w:rsid w:val="35D85A60"/>
    <w:rsid w:val="379387C6"/>
    <w:rsid w:val="379F313F"/>
    <w:rsid w:val="393198AD"/>
    <w:rsid w:val="3A3BAB04"/>
    <w:rsid w:val="3CD4A2CF"/>
    <w:rsid w:val="3F05CED6"/>
    <w:rsid w:val="407B3528"/>
    <w:rsid w:val="43F7FEA8"/>
    <w:rsid w:val="445AA9C2"/>
    <w:rsid w:val="45041E68"/>
    <w:rsid w:val="47019E22"/>
    <w:rsid w:val="47168AE8"/>
    <w:rsid w:val="47B123C6"/>
    <w:rsid w:val="4B140A40"/>
    <w:rsid w:val="4B28ABB9"/>
    <w:rsid w:val="4BDEE33B"/>
    <w:rsid w:val="507096FC"/>
    <w:rsid w:val="513941B9"/>
    <w:rsid w:val="5298D252"/>
    <w:rsid w:val="531F514D"/>
    <w:rsid w:val="56712B6F"/>
    <w:rsid w:val="5956667C"/>
    <w:rsid w:val="59DC82AE"/>
    <w:rsid w:val="5CD5103E"/>
    <w:rsid w:val="5FC5C1D3"/>
    <w:rsid w:val="6200E00A"/>
    <w:rsid w:val="622A9712"/>
    <w:rsid w:val="62ACEB33"/>
    <w:rsid w:val="6384D8D1"/>
    <w:rsid w:val="64C6F9C6"/>
    <w:rsid w:val="64DAC2EC"/>
    <w:rsid w:val="6548849E"/>
    <w:rsid w:val="6560DADD"/>
    <w:rsid w:val="660FBBD7"/>
    <w:rsid w:val="6662CA27"/>
    <w:rsid w:val="6740977E"/>
    <w:rsid w:val="688BC444"/>
    <w:rsid w:val="689A2BD3"/>
    <w:rsid w:val="68B87B40"/>
    <w:rsid w:val="68DC67DF"/>
    <w:rsid w:val="69769475"/>
    <w:rsid w:val="6D6E9621"/>
    <w:rsid w:val="6E988741"/>
    <w:rsid w:val="6F395DDA"/>
    <w:rsid w:val="730FE94D"/>
    <w:rsid w:val="74CDBD01"/>
    <w:rsid w:val="74E9C5DB"/>
    <w:rsid w:val="76C18F47"/>
    <w:rsid w:val="77CB3F6F"/>
    <w:rsid w:val="77ED8222"/>
    <w:rsid w:val="78BEF310"/>
    <w:rsid w:val="78C08B61"/>
    <w:rsid w:val="78F96389"/>
    <w:rsid w:val="7923E9E1"/>
    <w:rsid w:val="795F8860"/>
    <w:rsid w:val="798462F6"/>
    <w:rsid w:val="79EAE1E3"/>
    <w:rsid w:val="7B95F422"/>
    <w:rsid w:val="7E2FC9C6"/>
    <w:rsid w:val="7E44FE2F"/>
    <w:rsid w:val="7EA09762"/>
    <w:rsid w:val="7F5ECAEB"/>
    <w:rsid w:val="7F7CD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90FE"/>
  <w15:chartTrackingRefBased/>
  <w15:docId w15:val="{095573E3-4A3A-7B48-9A38-17D24991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325F7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F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FA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6D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D5E"/>
  </w:style>
  <w:style w:type="paragraph" w:styleId="Footer">
    <w:name w:val="footer"/>
    <w:basedOn w:val="Normal"/>
    <w:link w:val="FooterChar"/>
    <w:uiPriority w:val="99"/>
    <w:unhideWhenUsed/>
    <w:rsid w:val="00326D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C3D8C2C658934F9BE25C3FF2206D16" ma:contentTypeVersion="14" ma:contentTypeDescription="Create a new document." ma:contentTypeScope="" ma:versionID="50cf40c59d5460485eb2814f8e15e2e5">
  <xsd:schema xmlns:xsd="http://www.w3.org/2001/XMLSchema" xmlns:xs="http://www.w3.org/2001/XMLSchema" xmlns:p="http://schemas.microsoft.com/office/2006/metadata/properties" xmlns:ns3="7fbb175d-5bfb-4aac-be0b-20552193aec3" xmlns:ns4="0d285fd3-09e2-4a14-9788-a5cb428d6a40" targetNamespace="http://schemas.microsoft.com/office/2006/metadata/properties" ma:root="true" ma:fieldsID="b9cfaa22ae4fe9996eddb3f0ed34c1d1" ns3:_="" ns4:_="">
    <xsd:import namespace="7fbb175d-5bfb-4aac-be0b-20552193aec3"/>
    <xsd:import namespace="0d285fd3-09e2-4a14-9788-a5cb428d6a4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175d-5bfb-4aac-be0b-20552193ae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85fd3-09e2-4a14-9788-a5cb428d6a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98B38D-C78D-450A-9AC9-EDCBC24E3691}">
  <ds:schemaRefs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0d285fd3-09e2-4a14-9788-a5cb428d6a40"/>
    <ds:schemaRef ds:uri="http://purl.org/dc/terms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7fbb175d-5bfb-4aac-be0b-20552193aec3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AE4A839-62E5-4828-916D-6ECF4D79B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b175d-5bfb-4aac-be0b-20552193aec3"/>
    <ds:schemaRef ds:uri="0d285fd3-09e2-4a14-9788-a5cb428d6a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B34C61-B84A-45C3-9579-29BE93A987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Burruano</dc:creator>
  <cp:keywords/>
  <dc:description/>
  <cp:lastModifiedBy>Elba Watson</cp:lastModifiedBy>
  <cp:revision>2</cp:revision>
  <dcterms:created xsi:type="dcterms:W3CDTF">2022-11-29T18:59:00Z</dcterms:created>
  <dcterms:modified xsi:type="dcterms:W3CDTF">2022-11-29T18:59:00Z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0x0101000DC3D8C2C658934F9BE25C3FF2206D16</vt:lpwstr>
  </property>
  <property fmtid="{D5CDD505-2E9C-101B-9397-08002B2CF9AE}" pid="3" name="MediaServiceImageTags">
    <vt:lpwstr/>
  </property>
  <property fmtid="{D5CDD505-2E9C-101B-9397-08002B2CF9AE}" pid="4" name="GrammarlyDocumentId">
    <vt:lpwstr>4bb06a88dc56cf004dd898721bbe8cd5d517e1e5285c3875aaa10cf547322b99</vt:lpwstr>
  </property>
</Properties>
</file>